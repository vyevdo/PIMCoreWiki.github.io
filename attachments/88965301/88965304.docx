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people.xml" ContentType="application/vnd.openxmlformats-officedocument.wordprocessingml.people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activeX/activeX6.xml" ContentType="application/vnd.ms-office.activeX+xml"/>
  <Override PartName="/word/numbering.xml" ContentType="application/vnd.openxmlformats-officedocument.wordprocessingml.numbering+xml"/>
  <Override PartName="/word/activeX/activeX2.xml" ContentType="application/vnd.ms-office.activeX+xml"/>
  <Override PartName="/word/activeX/activeX1.xml" ContentType="application/vnd.ms-office.activeX+xml"/>
  <Override PartName="/word/commentsExtended.xml" ContentType="application/vnd.openxmlformats-officedocument.wordprocessingml.commentsExtended+xml"/>
  <Override PartName="/word/activeX/activeX3.xml" ContentType="application/vnd.ms-office.activeX+xml"/>
  <Override PartName="/word/activeX/activeX5.xml" ContentType="application/vnd.ms-office.activeX+xml"/>
  <Override PartName="/word/activeX/activeX4.xml" ContentType="application/vnd.ms-office.activeX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body>
    <w:p w:rsidRPr="005A5A47" w:rsidR="005A5A47" w:rsidP="006836BF" w:rsidRDefault="005A5A47" w14:paraId="06D88D8A" w14:textId="7B664B00">
      <w:pPr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ins w:author="Євгеній Мельник" w:date="2022-05-10T20:07:58.863Z" w:id="1835450590">
        <w:r w:rsidRPr="1B54139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З</w:t>
        </w:r>
        <w:r w:rsidRPr="1B54139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а</w:t>
        </w:r>
        <w:r w:rsidRPr="1B54139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к</w:t>
        </w:r>
        <w:r w:rsidRPr="1B54139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л</w:t>
        </w:r>
        <w:r w:rsidRPr="1B54139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ю</w:t>
        </w:r>
        <w:r w:rsidRPr="1B54139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ч</w:t>
        </w:r>
        <w:r w:rsidRPr="1B54139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е</w:t>
        </w:r>
        <w:r w:rsidRPr="1B54139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н</w:t>
        </w:r>
      </w:ins>
      <w:r w:rsidRPr="1B54139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fldChar w:fldCharType="begin"/>
      </w:r>
      <w:r w:rsidRPr="1B54139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instrText xml:space="preserve"> HYPERLINK "https://wiki.nodeart.app/pages/viewpage.action?pageId=82575740" \l "id-%D0%A0%D0%B5%D0%B7%D1%83%D0%BB%D1%8C%D1%82%D0%B0%D1%82%D1%8B%22Discoveryphase%22-%D0%A6%D0%B5%D0%BB%D0%B8%D0%BF%D1%80%D0%BE%D0%B2%D0%B5%D0%B4%D0%B5%D0%BD%D0%B8%D1%8F" </w:instrText>
      </w:r>
      <w:r w:rsidRPr="1B54139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fldChar w:fldCharType="separate"/>
      </w:r>
      <w:r w:rsidRPr="1B541397" w:rsidR="005A5A47">
        <w:rPr>
          <w:rFonts w:ascii="Segoe UI" w:hAnsi="Segoe UI" w:eastAsia="Times New Roman" w:cs="Segoe UI"/>
          <w:color w:val="0052CC"/>
          <w:sz w:val="21"/>
          <w:szCs w:val="21"/>
          <w:u w:val="single"/>
          <w:lang w:eastAsia="ru-RU"/>
        </w:rPr>
        <w:t>Цели проведения</w:t>
      </w:r>
      <w:r w:rsidRPr="1B54139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fldChar w:fldCharType="end"/>
      </w:r>
    </w:p>
    <w:p w:rsidRPr="005A5A47" w:rsidR="005A5A47" w:rsidP="005A5A47" w:rsidRDefault="009748B0" w14:paraId="3CBAA3AD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hyperlink w:history="1" w:anchor="id-%D0%A0%D0%B5%D0%B7%D1%83%D0%BB%D1%8C%D1%82%D0%B0%D1%82%D1%8B%22Discoveryphase%22-%D0%A1%D0%BF%D0%B8%D1%81%D0%BE%D0%BA%D1%83%D1%87%D0%B0%D1%81%D1%82%D0%BD%D0%B8%D0%BA%D0%BE%D0%B2" r:id="rId5"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Список участников</w:t>
        </w:r>
      </w:hyperlink>
    </w:p>
    <w:p w:rsidRPr="005A5A47" w:rsidR="005A5A47" w:rsidP="005A5A47" w:rsidRDefault="009748B0" w14:paraId="5F25F4B2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hyperlink w:history="1" w:anchor="id-%D0%A0%D0%B5%D0%B7%D1%83%D0%BB%D1%8C%D1%82%D0%B0%D1%82%D1%8B%22Discoveryphase%22-%D0%93%D0%BB%D0%BE%D1%81%D1%81%D0%B0%D1%80%D0%B8%D0%B9" r:id="rId6"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Глоссарий</w:t>
        </w:r>
      </w:hyperlink>
    </w:p>
    <w:p w:rsidRPr="005A5A47" w:rsidR="005A5A47" w:rsidP="005A5A47" w:rsidRDefault="009748B0" w14:paraId="4E292A21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hyperlink w:history="1" w:anchor="id-%D0%A0%D0%B5%D0%B7%D1%83%D0%BB%D1%8C%D1%82%D0%B0%D1%82%D1%8B%22Discoveryphase%22-%D0%9F%D0%B5%D1%80%D0%B5%D1%87%D0%B5%D0%BD%D1%8C%D1%81%D0%B8%D1%81%D1%82%D0%B5%D0%BC,%D0%BA%D0%BE%D1%82%D0%BE%D1%80%D1%8B%D0%B5%D0%B1%D1%8B%D0%BB%D0%B8%D0%BF%D1%80%D0%BE%D0%B0%D0%BD%D0%B0%D0%BB%D0%B8%D0%B7%D0%B8%D1%80%D0%BE%D0%B2%D0%B0%D0%BD%D1%8B" r:id="rId7"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Перечень систем, которые были проанализированы</w:t>
        </w:r>
      </w:hyperlink>
    </w:p>
    <w:p w:rsidRPr="005A5A47" w:rsidR="005A5A47" w:rsidP="005A5A47" w:rsidRDefault="009748B0" w14:paraId="1C42092F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hyperlink w:history="1" w:anchor="id-%D0%A0%D0%B5%D0%B7%D1%83%D0%BB%D1%8C%D1%82%D0%B0%D1%82%D1%8B%22Discoveryphase%22-%D0%9F%D0%B5%D1%80%D0%B5%D1%87%D0%B5%D0%BD%D1%8C%D0%B8%D0%BD%D1%82%D0%B5%D1%80%D0%B2%D1%8C%D1%8E,%D1%87%D1%82%D0%BE%D0%B1%D1%8B%D0%BB%D0%B8%D0%BF%D1%80%D0%BE%D0%B2%D0%B5%D0%B4%D0%B5%D0%BD%D1%8B%D0%B4%D0%BB%D1%8F%D1%81%D0%B1%D0%BE%D1%80%D0%B0%D0%B4%D0%B0%D0%BD%D0%BD%D1%8B%D1%85" r:id="rId8"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Перечень интервью, что были проведены для сбора данных</w:t>
        </w:r>
      </w:hyperlink>
    </w:p>
    <w:p w:rsidRPr="005A5A47" w:rsidR="005A5A47" w:rsidP="005A5A47" w:rsidRDefault="009748B0" w14:paraId="2C6717B5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hyperlink w:history="1" w:anchor="id-%D0%A0%D0%B5%D0%B7%D1%83%D0%BB%D1%8C%D1%82%D0%B0%D1%82%D1%8B%22Discoveryphase%22-%D0%A1%D0%BF%D0%B8%D1%81%D0%BE%D0%BA%D0%BF%D1%80%D0%B5%D0%B4%D0%BF%D0%BE%D0%BB%D0%BE%D0%B6%D0%B5%D0%BD%D0%B8%D0%B9" r:id="rId9"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Список предположений</w:t>
        </w:r>
      </w:hyperlink>
    </w:p>
    <w:p w:rsidRPr="005A5A47" w:rsidR="005A5A47" w:rsidP="005A5A47" w:rsidRDefault="009748B0" w14:paraId="0A05471C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hyperlink w:history="1" w:anchor="id-%D0%A0%D0%B5%D0%B7%D1%83%D0%BB%D1%8C%D1%82%D0%B0%D1%82%D1%8B%22Discoveryphase%22-Asis" r:id="rId10">
        <w:proofErr w:type="spellStart"/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As</w:t>
        </w:r>
        <w:proofErr w:type="spellEnd"/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is</w:t>
        </w:r>
        <w:proofErr w:type="spellEnd"/>
      </w:hyperlink>
    </w:p>
    <w:p w:rsidRPr="005A5A47" w:rsidR="005A5A47" w:rsidP="005A5A47" w:rsidRDefault="009748B0" w14:paraId="0785B42C" w14:textId="7777777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hyperlink w:history="1" w:anchor="id-%D0%A0%D0%B5%D0%B7%D1%83%D0%BB%D1%8C%D1%82%D0%B0%D1%82%D1%8B%22Discoveryphase%22-%D0%9F%D1%80%D0%BE%D1%86%D0%B5%D1%81%D1%81%D1%8B%D0%BC%D0%B8%D0%B3%D1%80%D0%B0%D1%86%D0%B8%D0%B8%D1%82%D0%BE%D0%B2%D0%B0%D1%80%D0%BD%D0%BE%D0%B9%D0%BD%D0%BE%D0%BC%D0%B5%D0%BD%D0%BA%D0%BB%D0%B0%D1%82%D1%83%D1%80%D1%8B%D0%BF%D0%BE%D1%82%D0%B5%D0%BA%D1%83%D1%89%D0%B8%D0%BC%D1%81%D0%B8%D1%81%D1%82%D0%B5%D0%BC%D0%B0%D0%BC" r:id="rId11"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Процессы миграции товарной номенклатуры по текущим системам</w:t>
        </w:r>
      </w:hyperlink>
    </w:p>
    <w:p w:rsidRPr="005A5A47" w:rsidR="005A5A47" w:rsidP="005A5A47" w:rsidRDefault="009748B0" w14:paraId="2F5DBBE6" w14:textId="77777777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hyperlink w:history="1" w:anchor="id-%D0%A0%D0%B5%D0%B7%D1%83%D0%BB%D1%8C%D1%82%D0%B0%D1%82%D1%8B%22Discoveryphase%22-%D0%A1%D1%85%D0%B5%D0%BC%D0%B0%D0%BE%D0%B1%D0%BE%D0%B3%D0%B0%D1%89%D0%B5%D0%BD%D0%B8%D1%8F%D0%BF%D1%80%D0%BE%D0%B4%D1%83%D0%BA%D1%82%D0%B0%D0%B0%D1%82%D1%80%D0%B8%D0%B1%D1%83%D1%82%D0%B0%D0%BC%D0%B8" r:id="rId12"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Схема обогащения продукта атрибутами</w:t>
        </w:r>
      </w:hyperlink>
    </w:p>
    <w:p w:rsidRPr="005A5A47" w:rsidR="005A5A47" w:rsidP="005A5A47" w:rsidRDefault="009748B0" w14:paraId="39FE3E12" w14:textId="77777777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hyperlink w:history="1" w:anchor="id-%D0%A0%D0%B5%D0%B7%D1%83%D0%BB%D1%8C%D1%82%D0%B0%D1%82%D1%8B%22Discoveryphase%22-%D0%9E%D0%B1%D0%BC%D0%B5%D0%BD%D1%8B%D0%B4%D0%B0%D0%BD%D0%BD%D1%8B%D0%BC%D0%B8%D0%BE%D1%82%D0%BE%D0%B2%D0%B0%D1%80%D0%B5%D1%81%D1%82%D0%B5%D0%BA%D1%83%D1%89%D0%B8%D0%BC%D0%B8%D1%81%D0%B8%D1%81%D1%82%D0%B5%D0%BC%D0%B0%D0%BC%D0%B8" r:id="rId13"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Обмены данными о товаре с текущими системами</w:t>
        </w:r>
      </w:hyperlink>
    </w:p>
    <w:p w:rsidRPr="005A5A47" w:rsidR="005A5A47" w:rsidP="005A5A47" w:rsidRDefault="009748B0" w14:paraId="69A0185F" w14:textId="7777777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hyperlink w:history="1" w:anchor="id-%D0%A0%D0%B5%D0%B7%D1%83%D0%BB%D1%8C%D1%82%D0%B0%D1%82%D1%8B%22Discoveryphase%22-%D0%A1%D0%B8%D1%81%D1%82%D0%B5%D0%BC%D0%B0Labels" r:id="rId14"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 xml:space="preserve">Система </w:t>
        </w:r>
        <w:proofErr w:type="spellStart"/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Labels</w:t>
        </w:r>
        <w:proofErr w:type="spellEnd"/>
      </w:hyperlink>
    </w:p>
    <w:p w:rsidRPr="005A5A47" w:rsidR="005A5A47" w:rsidP="005A5A47" w:rsidRDefault="009748B0" w14:paraId="3DD3DA91" w14:textId="7777777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hyperlink w:history="1" w:anchor="id-%D0%A0%D0%B5%D0%B7%D1%83%D0%BB%D1%8C%D1%82%D0%B0%D1%82%D1%8B%22Discoveryphase%22-%D0%92%D0%B0%D0%BB%D0%B8%D0%B4%D0%B0%D1%86%D0%B8%D1%8F%D0%B4%D0%B0%D0%BD%D0%BD%D1%8B%D1%85" r:id="rId15">
        <w:proofErr w:type="spellStart"/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Валидация</w:t>
        </w:r>
        <w:proofErr w:type="spellEnd"/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 xml:space="preserve"> данных</w:t>
        </w:r>
      </w:hyperlink>
    </w:p>
    <w:p w:rsidRPr="005A5A47" w:rsidR="005A5A47" w:rsidP="005A5A47" w:rsidRDefault="009748B0" w14:paraId="0374AF4B" w14:textId="7777777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hyperlink w:history="1" w:anchor="id-%D0%A0%D0%B5%D0%B7%D1%83%D0%BB%D1%8C%D1%82%D0%B0%D1%82%D1%8B%22Discoveryphase%22-%D0%94%D0%B0%D0%BD%D0%BD%D1%8B%D0%B5%D0%BD%D0%B0%D1%81%D0%B0%D0%B9%D1%82PIMCore-%3EBrocardUA" r:id="rId16"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 xml:space="preserve">Данные на сайт PIM </w:t>
        </w:r>
        <w:proofErr w:type="spellStart"/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Core</w:t>
        </w:r>
        <w:proofErr w:type="spellEnd"/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 xml:space="preserve"> -&gt; Brocard UA</w:t>
        </w:r>
      </w:hyperlink>
    </w:p>
    <w:p w:rsidRPr="005A5A47" w:rsidR="005A5A47" w:rsidP="005A5A47" w:rsidRDefault="009748B0" w14:paraId="2E756FB8" w14:textId="77777777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hyperlink w:history="1" w:anchor="id-%D0%A0%D0%B5%D0%B7%D1%83%D0%BB%D1%8C%D1%82%D0%B0%D1%82%D1%8B%22Discoveryphase%22-%D0%A1%D0%BF%D0%B8%D1%81%D0%BE%D0%BA%D0%BF%D0%BE%D0%BB%D0%B5%D0%B9,%D1%87%D1%82%D0%BE%D0%BF%D0%B5%D1%80%D0%B5%D0%B4%D0%B0%D0%B5%D1%82%D1%81%D1%8F%D0%BF%D1%80%D0%B8%D0%B8%D0%BC%D0%BF%D0%BE%D1%80%D1%82%D0%B5:" r:id="rId17"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Список полей, что передается при импорте:</w:t>
        </w:r>
      </w:hyperlink>
    </w:p>
    <w:p w:rsidRPr="005A5A47" w:rsidR="005A5A47" w:rsidP="005A5A47" w:rsidRDefault="009748B0" w14:paraId="6A4BA468" w14:textId="7777777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hyperlink w:history="1" w:anchor="id-%D0%A0%D0%B5%D0%B7%D1%83%D0%BB%D1%8C%D1%82%D0%B0%D1%82%D1%8B%22Discoveryphase%22-%D0%9F%D0%B5%D1%80%D0%B5%D0%B4%D0%B0%D1%87%D0%B0%D0%B4%D0%B0%D0%BD%D0%BD%D1%8B%D1%85%D0%B2DWH" r:id="rId18"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Передача данных в DWH</w:t>
        </w:r>
      </w:hyperlink>
    </w:p>
    <w:p w:rsidRPr="005A5A47" w:rsidR="005A5A47" w:rsidP="005A5A47" w:rsidRDefault="009748B0" w14:paraId="72EF1D51" w14:textId="7777777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hyperlink w:history="1" w:anchor="id-%D0%A0%D0%B5%D0%B7%D1%83%D0%BB%D1%8C%D1%82%D0%B0%D1%82%D1%8B%22Discoveryphase%22-%D0%94%D0%BE%D0%BF%D0%BE%D0%BB%D0%BD%D0%B8%D1%82%D0%B5%D0%BB%D1%8C%D0%BD%D1%8B%D0%B5%D0%B0%D1%82%D1%80%D0%B8%D0%B1%D1%83%D1%82%D1%8B%D1%82%D0%BE%D0%B2%D0%B0%D1%80%D0%B0,%D1%87%D1%82%D0%BE%D0%B7%D0%B0%D0%B3%D1%80%D1%83%D0%B6%D0%B0%D0%B5%D1%82%D0%95-com" r:id="rId19"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Дополнительные атрибуты товара, что загружает Е -</w:t>
        </w:r>
        <w:proofErr w:type="spellStart"/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com</w:t>
        </w:r>
        <w:proofErr w:type="spellEnd"/>
      </w:hyperlink>
    </w:p>
    <w:p w:rsidRPr="005A5A47" w:rsidR="005A5A47" w:rsidP="005A5A47" w:rsidRDefault="009748B0" w14:paraId="5A44B013" w14:textId="77777777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hyperlink w:history="1" w:anchor="id-%D0%A0%D0%B5%D0%B7%D1%83%D0%BB%D1%8C%D1%82%D0%B0%D1%82%D1%8B%22Discoveryphase%22-%D0%A1%D0%BF%D0%B8%D1%81%D0%BE%D0%BA%D0%B0%D1%82%D1%80%D0%B8%D0%B1%D1%83%D1%82%D0%BE%D0%B2,%D1%87%D1%82%D0%BE%D0%B7%D0%B0%D0%B3%D1%80%D1%83%D0%B6%D0%B0%D0%B5%D1%82E-com%D0%B2Navision" r:id="rId20"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Список атрибутов, что загружает E-</w:t>
        </w:r>
        <w:proofErr w:type="spellStart"/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com</w:t>
        </w:r>
        <w:proofErr w:type="spellEnd"/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 xml:space="preserve"> в </w:t>
        </w:r>
        <w:proofErr w:type="spellStart"/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Navision</w:t>
        </w:r>
        <w:proofErr w:type="spellEnd"/>
      </w:hyperlink>
    </w:p>
    <w:p w:rsidRPr="005A5A47" w:rsidR="005A5A47" w:rsidP="005A5A47" w:rsidRDefault="009748B0" w14:paraId="1823A84A" w14:textId="7777777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hyperlink w:history="1" w:anchor="id-%D0%A0%D0%B5%D0%B7%D1%83%D0%BB%D1%8C%D1%82%D0%B0%D1%82%D1%8B%22Discoveryphase%22-%D0%94%D0%BE%D0%BF%D0%BE%D0%BB%D0%BD%D0%B8%D1%82%D0%B5%D0%BB%D1%8C%D0%BD%D1%8B%D0%B5%D0%B0%D1%82%D1%80%D0%B8%D0%B1%D1%83%D1%82%D1%8B%D1%82%D0%BE%D0%B2%D0%B0%D1%80%D0%B0(%D1%81%D0%BF%D0%B8%D1%81%D0%BA%D0%B8)" r:id="rId21"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Дополнительные атрибуты товара (списки)</w:t>
        </w:r>
      </w:hyperlink>
    </w:p>
    <w:p w:rsidRPr="005A5A47" w:rsidR="005A5A47" w:rsidP="005A5A47" w:rsidRDefault="009748B0" w14:paraId="2AFBDB20" w14:textId="7777777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hyperlink w:history="1" w:anchor="id-%D0%A0%D0%B5%D0%B7%D1%83%D0%BB%D1%8C%D1%82%D0%B0%D1%82%D1%8B%22Discoveryphase%22-%D0%94%D0%BE%D0%BF%D0%BE%D0%BB%D0%BD%D0%B8%D1%82%D0%B5%D0%BB%D1%8C%D0%BD%D1%8B%D0%B5%D0%B0%D1%82%D1%80%D0%B8%D0%B1%D1%83%D1%82%D1%8B%D1%82%D0%BE%D0%B2%D0%B0%D1%80%D0%B0%D0%B2%D1%80%D0%B0%D0%B7%D1%80%D0%B5%D0%B7%D0%B5%D0%BA%D0%B0%D1%82%D0%B5%D0%B3%D0%BE%D1%80%D0%B8%D0%B9%D0%BD%D1%8B%D1%85%D0%BC%D0%B5%D0%BD%D0%B5%D0%B4%D0%B6%D0%B5%D1%80%D0%BE%D0%B2Brocard" r:id="rId22"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 xml:space="preserve">Дополнительные атрибуты товара в разрезе </w:t>
        </w:r>
        <w:proofErr w:type="spellStart"/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категорийных</w:t>
        </w:r>
        <w:proofErr w:type="spellEnd"/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 xml:space="preserve"> менеджеров Brocard</w:t>
        </w:r>
      </w:hyperlink>
    </w:p>
    <w:p w:rsidRPr="005A5A47" w:rsidR="005A5A47" w:rsidP="005A5A47" w:rsidRDefault="009748B0" w14:paraId="1B1235F7" w14:textId="7777777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hyperlink w:history="1" w:anchor="id-%D0%A0%D0%B5%D0%B7%D1%83%D0%BB%D1%8C%D1%82%D0%B0%D1%82%D1%8B%22Discoveryphase%22-%D0%9A%D0%BE%D0%B4%D1%82%D0%B5%D1%82%D1%80%D1%8B" r:id="rId23"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 xml:space="preserve">Код </w:t>
        </w:r>
        <w:proofErr w:type="spellStart"/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тетры</w:t>
        </w:r>
        <w:proofErr w:type="spellEnd"/>
      </w:hyperlink>
    </w:p>
    <w:p w:rsidRPr="005A5A47" w:rsidR="005A5A47" w:rsidP="005A5A47" w:rsidRDefault="009748B0" w14:paraId="24AD0851" w14:textId="7777777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hyperlink w:history="1" w:anchor="id-%D0%A0%D0%B5%D0%B7%D1%83%D0%BB%D1%8C%D1%82%D0%B0%D1%82%D1%8B%22Discoveryphase%22-%D0%9F%D0%B5%D1%80%D0%B5%D0%B4%D0%B0%D1%87%D0%B0%D0%B4%D0%B0%D0%BD%D0%BD%D1%8B%D1%85%D0%BE%D1%82%D0%BE%D0%B2%D0%B0%D1%80%D0%B5Tetraofficebrocard%E2%86%92TetraWMSBrocard" r:id="rId24"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 xml:space="preserve">Передача данных о товаре </w:t>
        </w:r>
        <w:proofErr w:type="spellStart"/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Tetra</w:t>
        </w:r>
        <w:proofErr w:type="spellEnd"/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office</w:t>
        </w:r>
        <w:proofErr w:type="spellEnd"/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brocard</w:t>
        </w:r>
        <w:proofErr w:type="spellEnd"/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 xml:space="preserve"> →  </w:t>
        </w:r>
        <w:proofErr w:type="spellStart"/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Tetra</w:t>
        </w:r>
        <w:proofErr w:type="spellEnd"/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 xml:space="preserve"> WMS Brocard</w:t>
        </w:r>
      </w:hyperlink>
    </w:p>
    <w:p w:rsidRPr="005A5A47" w:rsidR="005A5A47" w:rsidP="005A5A47" w:rsidRDefault="009748B0" w14:paraId="1D24DF20" w14:textId="7777777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hyperlink w:history="1" w:anchor="id-%D0%A0%D0%B5%D0%B7%D1%83%D0%BB%D1%8C%D1%82%D0%B0%D1%82%D1%8B%22Discoveryphase%22-%D0%9F%D1%80%D0%BE%D1%86%D0%B5%D1%81%D1%81%D1%80%D0%B0%D0%B1%D0%BE%D1%82%D1%8B%D1%81pricelist" r:id="rId25"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 xml:space="preserve">Процесс работы с </w:t>
        </w:r>
        <w:proofErr w:type="spellStart"/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price</w:t>
        </w:r>
        <w:proofErr w:type="spellEnd"/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list</w:t>
        </w:r>
        <w:proofErr w:type="spellEnd"/>
      </w:hyperlink>
    </w:p>
    <w:p w:rsidRPr="005A5A47" w:rsidR="005A5A47" w:rsidP="005A5A47" w:rsidRDefault="009748B0" w14:paraId="2A907DFB" w14:textId="77777777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hyperlink w:history="1" w:anchor="id-%D0%A0%D0%B5%D0%B7%D1%83%D0%BB%D1%8C%D1%82%D0%B0%D1%82%D1%8B%22Discoveryphase%22-%D0%9E%D0%BF%D0%B8%D1%81%D0%B0%D0%BD%D0%B8%D0%B5%D0%BF%D1%80%D0%BE%D1%86%D0%B5%D1%81%D1%81%D0%B0" r:id="rId26"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Описание процесса</w:t>
        </w:r>
      </w:hyperlink>
    </w:p>
    <w:p w:rsidRPr="005A5A47" w:rsidR="005A5A47" w:rsidP="005A5A47" w:rsidRDefault="009748B0" w14:paraId="043DD83C" w14:textId="77777777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hyperlink w:history="1" w:anchor="id-%D0%A0%D0%B5%D0%B7%D1%83%D0%BB%D1%8C%D1%82%D0%B0%D1%82%D1%8B%22Discoveryphase%22-%D0%A1%D1%85%D0%B5%D0%BC%D0%B0%D1%80%D0%B0%D0%B1%D0%BE%D1%82%D1%8B" r:id="rId27"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Схема работы</w:t>
        </w:r>
      </w:hyperlink>
    </w:p>
    <w:p w:rsidRPr="005A5A47" w:rsidR="005A5A47" w:rsidP="005A5A47" w:rsidRDefault="009748B0" w14:paraId="539D254D" w14:textId="7777777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hyperlink w:history="1" w:anchor="id-%D0%A0%D0%B5%D0%B7%D1%83%D0%BB%D1%8C%D1%82%D0%B0%D1%82%D1%8B%22Discoveryphase%22-%D0%9F%D1%80%D0%BE%D1%86%D0%B5%D1%81%D1%81%D1%81%D0%BE%D0%B7%D0%B4%D0%B0%D0%BD%D0%B8%D1%8F%D0%BD%D0%B0%D0%B1%D0%BE%D1%80%D0%B0" r:id="rId28"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Процесс создания набора</w:t>
        </w:r>
      </w:hyperlink>
    </w:p>
    <w:p w:rsidRPr="005A5A47" w:rsidR="005A5A47" w:rsidP="005A5A47" w:rsidRDefault="009748B0" w14:paraId="4EACDAF5" w14:textId="7777777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hyperlink w:history="1" w:anchor="id-%D0%A0%D0%B5%D0%B7%D1%83%D0%BB%D1%8C%D1%82%D0%B0%D1%82%D1%8B%22Discoveryphase%22-%D0%9F%D1%80%D0%BE%D1%86%D0%B5%D1%81%D1%81%D1%8B%D0%B1%D1%83%D1%85%D0%B3%D0%B0%D0%BB%D1%82%D0%B5%D1%80%D0%B8%D0%B8" r:id="rId29"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Процессы бухгалтерии</w:t>
        </w:r>
      </w:hyperlink>
    </w:p>
    <w:p w:rsidRPr="005A5A47" w:rsidR="005A5A47" w:rsidP="005A5A47" w:rsidRDefault="009748B0" w14:paraId="5858B6A1" w14:textId="7777777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hyperlink w:history="1" w:anchor="id-%D0%A0%D0%B5%D0%B7%D1%83%D0%BB%D1%8C%D1%82%D0%B0%D1%82%D1%8B%22Discoveryphase%22-%D0%A0%D0%B0%D0%B1%D0%BE%D1%82%D0%B0%D1%81%D0%B2%D0%B0%D1%80%D0%B8%D0%B0%D0%BD%D1%82%D0%B0%D0%BC%D0%B8" r:id="rId30"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Работа с вариантами</w:t>
        </w:r>
      </w:hyperlink>
    </w:p>
    <w:p w:rsidRPr="005A5A47" w:rsidR="005A5A47" w:rsidP="005A5A47" w:rsidRDefault="009748B0" w14:paraId="5E631F38" w14:textId="7777777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hyperlink w:history="1" w:anchor="id-%D0%A0%D0%B5%D0%B7%D1%83%D0%BB%D1%8C%D1%82%D0%B0%D1%82%D1%8B%22Discoveryphase%22-%D0%A0%D0%B0%D0%B1%D0%BE%D1%82%D0%B0%D1%81%D0%B3%D0%B8%D0%B3%D0%B8%D0%B5%D0%BD%D0%B8%D1%87%D0%B5%D1%81%D0%BA%D0%B8%D0%BC%D0%B7%D0%B0%D0%BA%D0%BB%D1%8E%D1%87%D0%B5%D0%BD%D0%B8%D0%B5%D0%BC%D1%81%D1%82%D0%BE%D1%87%D0%BA%D0%B8%D0%B7%D1%80%D0%B5%D0%BD%D0%B8%D1%8F%D0%B4%D0%B0%D0%BD%D0%BD%D1%8B%D1%85%D0%BE%D1%82%D0%BE%D0%B2%D0%B0%D1%80%D0%B5" r:id="rId31"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Работа с гигиеническим заключением с точки зрения данных о товаре</w:t>
        </w:r>
      </w:hyperlink>
    </w:p>
    <w:p w:rsidRPr="005A5A47" w:rsidR="005A5A47" w:rsidP="005A5A47" w:rsidRDefault="009748B0" w14:paraId="1BB1944B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hyperlink w:history="1" w:anchor="id-%D0%A0%D0%B5%D0%B7%D1%83%D0%BB%D1%8C%D1%82%D0%B0%D1%82%D1%8B%22Discoveryphase%22-ToBe" r:id="rId32">
        <w:proofErr w:type="spellStart"/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To</w:t>
        </w:r>
        <w:proofErr w:type="spellEnd"/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Be</w:t>
        </w:r>
        <w:proofErr w:type="spellEnd"/>
      </w:hyperlink>
    </w:p>
    <w:p w:rsidRPr="005A5A47" w:rsidR="005A5A47" w:rsidP="005A5A47" w:rsidRDefault="009748B0" w14:paraId="0692B8C6" w14:textId="7777777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hyperlink w:history="1" w:anchor="id-%D0%A0%D0%B5%D0%B7%D1%83%D0%BB%D1%8C%D1%82%D0%B0%D1%82%D1%8B%22Discoveryphase%22-%D0%92%D0%B2%D0%BE%D0%B4%D0%BD%D0%B0%D1%8F%D1%87%D0%B0%D1%81%D1%82%D1%8C" r:id="rId33"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Вводная часть</w:t>
        </w:r>
      </w:hyperlink>
    </w:p>
    <w:p w:rsidRPr="005A5A47" w:rsidR="005A5A47" w:rsidP="005A5A47" w:rsidRDefault="009748B0" w14:paraId="45C727E5" w14:textId="77777777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hyperlink w:history="1" w:anchor="id-%D0%A0%D0%B5%D0%B7%D1%83%D0%BB%D1%8C%D1%82%D0%B0%D1%82%D1%8B%22Discoveryphase%22-%D0%A1%D1%85%D0%B5%D0%BC%D0%B0%D0%BE%D0%B1%D0%BE%D0%B3%D0%B0%D1%89%D0%B5%D0%BD%D0%B8%D1%8F%D0%BF%D1%80%D0%BE%D0%B4%D1%83%D0%BA%D1%82%D0%B0%D0%B0%D1%82%D1%80%D0%B8%D0%B1%D1%83%D1%82%D0%B0%D0%BC%D0%B8.1" r:id="rId34"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Схема обогащения продукта атрибутами</w:t>
        </w:r>
      </w:hyperlink>
    </w:p>
    <w:p w:rsidRPr="005A5A47" w:rsidR="005A5A47" w:rsidP="005A5A47" w:rsidRDefault="009748B0" w14:paraId="04525D3A" w14:textId="7777777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hyperlink w:history="1" w:anchor="id-%D0%A0%D0%B5%D0%B7%D1%83%D0%BB%D1%8C%D1%82%D0%B0%D1%82%D1%8B%22Discoveryphase%22-%D0%98%D0%BD%D1%82%D0%B5%D0%B3%D1%80%D0%B0%D1%86%D0%B8%D1%8FPIMCore%E2%86%94Navision" r:id="rId35"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 xml:space="preserve">Интеграция PIM </w:t>
        </w:r>
        <w:proofErr w:type="spellStart"/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Core</w:t>
        </w:r>
        <w:proofErr w:type="spellEnd"/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 xml:space="preserve"> ↔ </w:t>
        </w:r>
        <w:proofErr w:type="spellStart"/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Navision</w:t>
        </w:r>
        <w:proofErr w:type="spellEnd"/>
      </w:hyperlink>
    </w:p>
    <w:p w:rsidRPr="005A5A47" w:rsidR="005A5A47" w:rsidP="005A5A47" w:rsidRDefault="009748B0" w14:paraId="66CF3629" w14:textId="77777777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hyperlink w:history="1" w:anchor="id-%D0%A0%D0%B5%D0%B7%D1%83%D0%BB%D1%8C%D1%82%D0%B0%D1%82%D1%8B%22Discoveryphase%22-%D0%9E%D0%B1%D1%89%D0%B0%D1%8F%D1%81%D1%85%D0%B5%D0%BC%D0%B0%D0%BF%D0%B5%D1%80%D0%B5%D0%B4%D0%B0%D1%87%D0%B8%D0%B4%D0%B0%D0%BD%D0%BD%D1%8B%D1%85:" r:id="rId36"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Общая схема передачи данных:</w:t>
        </w:r>
      </w:hyperlink>
    </w:p>
    <w:p w:rsidRPr="005A5A47" w:rsidR="005A5A47" w:rsidP="005A5A47" w:rsidRDefault="009748B0" w14:paraId="365DB6A9" w14:textId="77777777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hyperlink w:history="1" w:anchor="id-%D0%A0%D0%B5%D0%B7%D1%83%D0%BB%D1%8C%D1%82%D0%B0%D1%82%D1%8B%22Discoveryphase%22-%D0%A1%D0%BF%D0%B8%D1%81%D0%BE%D0%BA%D0%BF%D0%BE%D0%BB%D0%B5%D0%B9,%D0%BA%D0%BE%D1%82%D0%BE%D1%80%D1%8B%D0%B5%D0%B4%D0%BE%D0%BB%D0%B6%D0%BD%D1%8B%D0%B1%D1%8B%D1%82%D1%8C%D0%B2PIMCore" r:id="rId37"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 xml:space="preserve">Список полей, которые должны быть в PIM </w:t>
        </w:r>
        <w:proofErr w:type="spellStart"/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Core</w:t>
        </w:r>
        <w:proofErr w:type="spellEnd"/>
      </w:hyperlink>
    </w:p>
    <w:p w:rsidRPr="005A5A47" w:rsidR="005A5A47" w:rsidP="005A5A47" w:rsidRDefault="009748B0" w14:paraId="44353D39" w14:textId="77777777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hyperlink w:history="1" w:anchor="id-%D0%A0%D0%B5%D0%B7%D1%83%D0%BB%D1%8C%D1%82%D0%B0%D1%82%D1%8B%22Discoveryphase%22-%D0%A1%D0%BF%D0%B8%D1%81%D0%BE%D0%BA%D0%BF%D0%BE%D0%BB%D0%B5%D0%B9,%D0%BA%D0%BE%D1%82%D0%BE%D1%80%D1%8B%D0%B5%D0%BD%D0%B5%D0%BE%D0%B1%D1%85%D0%BE%D0%B4%D0%B8%D0%BC%D0%BE%D0%B4%D0%BE%D0%B1%D0%B0%D0%B2%D0%B8%D1%82%D1%8C%D0%B2Navision" r:id="rId38"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 xml:space="preserve">Список полей, которые необходимо добавить в </w:t>
        </w:r>
        <w:proofErr w:type="spellStart"/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Navision</w:t>
        </w:r>
        <w:proofErr w:type="spellEnd"/>
      </w:hyperlink>
    </w:p>
    <w:p w:rsidRPr="005A5A47" w:rsidR="005A5A47" w:rsidP="005A5A47" w:rsidRDefault="009748B0" w14:paraId="497A86A7" w14:textId="77777777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hyperlink w:history="1" w:anchor="id-%D0%A0%D0%B5%D0%B7%D1%83%D0%BB%D1%8C%D1%82%D0%B0%D1%82%D1%8B%22Discoveryphase%22-%D0%A1%D0%BF%D1%80%D0%B0%D0%B2%D0%BE%D1%87%D0%BD%D0%B8%D0%BA%D0%B8NavisionvsPIMCore" r:id="rId39"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 xml:space="preserve">Справочники </w:t>
        </w:r>
        <w:proofErr w:type="spellStart"/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Navision</w:t>
        </w:r>
        <w:proofErr w:type="spellEnd"/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vs</w:t>
        </w:r>
        <w:proofErr w:type="spellEnd"/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 xml:space="preserve"> PIM </w:t>
        </w:r>
        <w:proofErr w:type="spellStart"/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Core</w:t>
        </w:r>
        <w:proofErr w:type="spellEnd"/>
      </w:hyperlink>
    </w:p>
    <w:p w:rsidRPr="005A5A47" w:rsidR="005A5A47" w:rsidP="005A5A47" w:rsidRDefault="009748B0" w14:paraId="7C8C916D" w14:textId="77777777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hyperlink w:history="1" w:anchor="id-%D0%A0%D0%B5%D0%B7%D1%83%D0%BB%D1%8C%D1%82%D0%B0%D1%82%D1%8B%22Discoveryphase%22-%D0%A1%D0%BF%D0%B8%D1%81%D0%BE%D0%BA%D1%81%D0%BF%D1%80%D0%B0%D0%B2%D0%BE%D1%87%D0%BD%D0%B8%D0%BA%D0%BE%D0%B2%D0%BE%D1%82%D0%BE%D0%B2%D0%B0%D1%80%D0%B5,%D0%BA%D0%BE%D1%82%D0%BE%D1%80%D1%8B%D0%B5%D0%B5%D1%81%D1%82%D1%8C%D0%B2PIMCore" r:id="rId40"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 xml:space="preserve">Список справочников о товаре, которые есть в PIM </w:t>
        </w:r>
        <w:proofErr w:type="spellStart"/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Core</w:t>
        </w:r>
        <w:proofErr w:type="spellEnd"/>
      </w:hyperlink>
    </w:p>
    <w:p w:rsidRPr="005A5A47" w:rsidR="005A5A47" w:rsidP="005A5A47" w:rsidRDefault="009748B0" w14:paraId="37B3FDDB" w14:textId="77777777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hyperlink w:history="1" w:anchor="id-%D0%A0%D0%B5%D0%B7%D1%83%D0%BB%D1%8C%D1%82%D0%B0%D1%82%D1%8B%22Discoveryphase%22-%D0%A1%D0%BF%D0%B8%D1%81%D0%BE%D0%BA%D1%81%D0%BF%D1%80%D0%B0%D0%B2%D0%BE%D1%87%D0%BD%D0%B8%D0%BA%D0%BE%D0%B2%D0%BE%D1%82%D0%BE%D0%B2%D0%B0%D1%80%D0%B5,%D0%BA%D0%BE%D1%82%D0%BE%D1%80%D1%8B%D0%B5%D0%B5%D1%81%D1%82%D1%8C%D0%B2Navision" r:id="rId41"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 xml:space="preserve">Список справочников о товаре, которые есть в </w:t>
        </w:r>
        <w:proofErr w:type="spellStart"/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Navision</w:t>
        </w:r>
        <w:proofErr w:type="spellEnd"/>
      </w:hyperlink>
    </w:p>
    <w:p w:rsidRPr="005A5A47" w:rsidR="005A5A47" w:rsidP="005A5A47" w:rsidRDefault="009748B0" w14:paraId="0F1E8CC2" w14:textId="77777777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hyperlink w:history="1" w:anchor="id-%D0%A0%D0%B5%D0%B7%D1%83%D0%BB%D1%8C%D1%82%D0%B0%D1%82%D1%8B%22Discoveryphase%22-%D0%9C%D0%BE%D0%B4%D0%B5%D0%BB%D1%8C%D0%BF%D0%B5%D1%80%D0%B5%D0%B4%D0%B0%D1%87%D0%B8%D0%B4%D0%B0%D0%BD%D0%BD%D1%8B%D1%85PIMCore%E2%86%94Navision" r:id="rId42"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 xml:space="preserve">Модель передачи данных PIM </w:t>
        </w:r>
        <w:proofErr w:type="spellStart"/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Core</w:t>
        </w:r>
        <w:proofErr w:type="spellEnd"/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 xml:space="preserve"> ↔ </w:t>
        </w:r>
        <w:proofErr w:type="spellStart"/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Navision</w:t>
        </w:r>
        <w:proofErr w:type="spellEnd"/>
      </w:hyperlink>
    </w:p>
    <w:p w:rsidRPr="005A5A47" w:rsidR="005A5A47" w:rsidP="005A5A47" w:rsidRDefault="009748B0" w14:paraId="220AABEB" w14:textId="77777777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hyperlink w:history="1" w:anchor="id-%D0%A0%D0%B5%D0%B7%D1%83%D0%BB%D1%8C%D1%82%D0%B0%D1%82%D1%8B%22Discoveryphase%22-%D0%9B%D0%BE%D0%B3%D0%B8%D0%BA%D0%B0%D1%80%D0%B0%D0%B1%D0%BE%D1%82%D1%8B%D1%87%D0%B5%D1%80%D0%B5%D0%B7%D0%B7%D0%B0%D0%BF%D1%80%D0%BE%D1%81%D1%8B:" r:id="rId43"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Логика работы через запросы:</w:t>
        </w:r>
      </w:hyperlink>
    </w:p>
    <w:p w:rsidRPr="005A5A47" w:rsidR="005A5A47" w:rsidP="005A5A47" w:rsidRDefault="009748B0" w14:paraId="0E722E1E" w14:textId="77777777">
      <w:pPr>
        <w:numPr>
          <w:ilvl w:val="4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hyperlink w:history="1" w:anchor="id-%D0%A0%D0%B5%D0%B7%D1%83%D0%BB%D1%8C%D1%82%D0%B0%D1%82%D1%8B%22Discoveryphase%22-%D0%9E%D1%81%D0%BE%D0%B1%D0%B5%D0%BD%D0%BD%D0%BE%D1%81%D1%82%D0%B8%D1%84%D0%BE%D1%80%D0%BC%D0%B8%D1%80%D0%BE%D0%B2%D0%B0%D0%BD%D0%B8%D1%8F%D0%B7%D0%B0%D0%BF%D1%80%D0%BE%D1%81%D0%B0%D0%BD%D0%B0%D0%BF%D0%BE%D0%BB%D1%83%D1%87%D0%B5%D0%BD%D0%B8%D0%B5%D0%B3%D1%80%D1%83%D0%BF%D0%BF%D1%8B%D0%BF%D1%80%D0%BE%D0%B4%D1%83%D0%BA%D1%82%D0%BE%D0%B2:" r:id="rId44"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Особенности формирования запроса на получение группы продуктов:</w:t>
        </w:r>
      </w:hyperlink>
    </w:p>
    <w:p w:rsidRPr="005A5A47" w:rsidR="005A5A47" w:rsidP="005A5A47" w:rsidRDefault="009748B0" w14:paraId="4D5FDCE9" w14:textId="77777777">
      <w:pPr>
        <w:numPr>
          <w:ilvl w:val="4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hyperlink w:history="1" w:anchor="id-%D0%A0%D0%B5%D0%B7%D1%83%D0%BB%D1%8C%D1%82%D0%B0%D1%82%D1%8B%22Discoveryphase%22-%D0%9E%D1%81%D0%BE%D0%B1%D0%B5%D0%BD%D0%BD%D0%BE%D1%81%D1%82%D0%B8%D1%84%D0%BE%D1%80%D0%BC%D0%B8%D1%80%D0%BE%D0%B2%D0%B0%D0%BD%D0%B8%D1%8F%D0%B7%D0%B0%D0%BF%D1%80%D0%BE%D1%81%D0%B0%D0%BD%D0%B0%D0%BF%D0%BE%D0%BB%D1%83%D1%87%D0%B5%D0%BD%D0%B8%D0%B5%D1%81%D0%BF%D1%80%D0%B0%D0%B2%D0%BE%D1%87%D0%BD%D0%B8%D0%BA%D0%BE%D0%B2:" r:id="rId45"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Особенности формирования запроса на получение справочников:</w:t>
        </w:r>
      </w:hyperlink>
    </w:p>
    <w:p w:rsidRPr="005A5A47" w:rsidR="005A5A47" w:rsidP="005A5A47" w:rsidRDefault="009748B0" w14:paraId="71AAB055" w14:textId="77777777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hyperlink w:history="1" w:anchor="id-%D0%A0%D0%B5%D0%B7%D1%83%D0%BB%D1%8C%D1%82%D0%B0%D1%82%D1%8B%22Discoveryphase%22-%D0%9B%D0%BE%D0%B3%D0%B8%D0%BA%D0%B0%D1%80%D0%B0%D0%B1%D0%BE%D1%82%D1%8B%D1%87%D0%B5%D1%80%D0%B5%D0%B7%D1%82%D0%B0%D0%B1%D0%BB%D0%B8%D1%86%D1%8B:" r:id="rId46"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Логика работы через таблицы:</w:t>
        </w:r>
      </w:hyperlink>
    </w:p>
    <w:p w:rsidRPr="005A5A47" w:rsidR="005A5A47" w:rsidP="005A5A47" w:rsidRDefault="009748B0" w14:paraId="3C3B96FA" w14:textId="77777777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hyperlink w:history="1" w:anchor="id-%D0%A0%D0%B5%D0%B7%D1%83%D0%BB%D1%8C%D1%82%D0%B0%D1%82%D1%8B%22Discoveryphase%22-%D0%A1%D0%BF%D0%B8%D1%81%D0%BE%D0%BA%D0%B0%D1%82%D1%80%D0%B8%D0%B1%D1%83%D1%82%D0%BE%D0%B2%D1%82%D0%BE%D0%B2%D0%B0%D1%80%D0%B0,%D0%BF%D0%B5%D1%80%D0%B5%D0%B4%D0%B0%D1%87%D0%B0%D0%BA%D0%BE%D1%82%D0%BE%D1%80%D1%8B%D1%85%D0%BC%D0%BE%D0%B6%D0%B5%D1%82%D0%BE%D1%82%D0%BB%D0%B8%D1%87%D0%B0%D1%82%D1%8C%D1%81%D1%8F:" r:id="rId47"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Список атрибутов товара, передача которых может отличаться:</w:t>
        </w:r>
      </w:hyperlink>
    </w:p>
    <w:p w:rsidRPr="005A5A47" w:rsidR="005A5A47" w:rsidP="005A5A47" w:rsidRDefault="009748B0" w14:paraId="551BD673" w14:textId="77777777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hyperlink w:history="1" w:anchor="id-%D0%A0%D0%B5%D0%B7%D1%83%D0%BB%D1%8C%D1%82%D0%B0%D1%82%D1%8B%22Discoveryphase%22-%D0%92%D0%BE%D0%B7%D0%BC%D0%BE%D0%B6%D0%BD%D1%8B%D0%B5%D0%B8%D0%B7%D0%BC%D0%B5%D0%BD%D0%B5%D0%BD%D0%B8%D1%8F%D0%BF%D0%BE%D0%BB%D0%B5%D0%B9Navision" r:id="rId48"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 xml:space="preserve">Возможные изменения полей </w:t>
        </w:r>
        <w:proofErr w:type="spellStart"/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Navision</w:t>
        </w:r>
        <w:proofErr w:type="spellEnd"/>
      </w:hyperlink>
    </w:p>
    <w:p w:rsidRPr="005A5A47" w:rsidR="005A5A47" w:rsidP="005A5A47" w:rsidRDefault="009748B0" w14:paraId="27FEED9E" w14:textId="7777777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hyperlink w:history="1" w:anchor="id-%D0%A0%D0%B5%D0%B7%D1%83%D0%BB%D1%8C%D1%82%D0%B0%D1%82%D1%8B%22Discoveryphase%22-%D0%98%D0%BD%D1%82%D0%B5%D0%B3%D1%80%D0%B0%D1%86%D0%B8%D1%8FNavision%E2%86%921%D0%A1%D0%A3%D0%A2%D0%9F" r:id="rId49"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 xml:space="preserve">Интеграция </w:t>
        </w:r>
        <w:proofErr w:type="spellStart"/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Navision</w:t>
        </w:r>
        <w:proofErr w:type="spellEnd"/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 xml:space="preserve"> → 1С УТП</w:t>
        </w:r>
      </w:hyperlink>
    </w:p>
    <w:p w:rsidRPr="005A5A47" w:rsidR="005A5A47" w:rsidP="005A5A47" w:rsidRDefault="009748B0" w14:paraId="79EE9931" w14:textId="7777777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hyperlink w:history="1" w:anchor="id-%D0%A0%D0%B5%D0%B7%D1%83%D0%BB%D1%8C%D1%82%D0%B0%D1%82%D1%8B%22Discoveryphase%22-%D0%98%D0%BD%D1%82%D0%B5%D0%B3%D1%80%D0%B0%D1%86%D0%B8%D1%8FNavision%E2%86%94TetraWMS" r:id="rId50"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 xml:space="preserve">Интеграция </w:t>
        </w:r>
        <w:proofErr w:type="spellStart"/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Navision</w:t>
        </w:r>
        <w:proofErr w:type="spellEnd"/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 xml:space="preserve"> ↔  </w:t>
        </w:r>
        <w:proofErr w:type="spellStart"/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Tetra</w:t>
        </w:r>
        <w:proofErr w:type="spellEnd"/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 xml:space="preserve"> WMS</w:t>
        </w:r>
      </w:hyperlink>
    </w:p>
    <w:p w:rsidRPr="005A5A47" w:rsidR="005A5A47" w:rsidP="005A5A47" w:rsidRDefault="009748B0" w14:paraId="5177E1FD" w14:textId="7777777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hyperlink w:history="1" w:anchor="id-%D0%A0%D0%B5%D0%B7%D1%83%D0%BB%D1%8C%D1%82%D0%B0%D1%82%D1%8B%22Discoveryphase%22-%D0%98%D0%BD%D1%82%D0%B5%D0%B3%D1%80%D0%B0%D1%86%D0%B8%D1%8FNavision%E2%86%92Orders" r:id="rId51"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 xml:space="preserve">Интеграция </w:t>
        </w:r>
        <w:proofErr w:type="spellStart"/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Navision</w:t>
        </w:r>
        <w:proofErr w:type="spellEnd"/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 xml:space="preserve"> → </w:t>
        </w:r>
        <w:proofErr w:type="spellStart"/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Orders</w:t>
        </w:r>
        <w:proofErr w:type="spellEnd"/>
      </w:hyperlink>
    </w:p>
    <w:p w:rsidRPr="005A5A47" w:rsidR="005A5A47" w:rsidP="005A5A47" w:rsidRDefault="009748B0" w14:paraId="7F25840B" w14:textId="7777777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hyperlink w:history="1" w:anchor="id-%D0%A0%D0%B5%D0%B7%D1%83%D0%BB%D1%8C%D1%82%D0%B0%D1%82%D1%8B%22Discoveryphase%22-%D0%98%D0%BD%D1%82%D0%B5%D0%B3%D1%80%D0%B0%D1%86%D0%B8%D1%8FNavision%E2%86%92Labels" r:id="rId52"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 xml:space="preserve">Интеграция </w:t>
        </w:r>
        <w:proofErr w:type="spellStart"/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Navision</w:t>
        </w:r>
        <w:proofErr w:type="spellEnd"/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 xml:space="preserve"> → </w:t>
        </w:r>
        <w:proofErr w:type="spellStart"/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Labels</w:t>
        </w:r>
        <w:proofErr w:type="spellEnd"/>
      </w:hyperlink>
    </w:p>
    <w:p w:rsidRPr="005A5A47" w:rsidR="005A5A47" w:rsidP="005A5A47" w:rsidRDefault="009748B0" w14:paraId="5D4791BB" w14:textId="7777777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hyperlink w:history="1" w:anchor="id-%D0%A0%D0%B5%D0%B7%D1%83%D0%BB%D1%8C%D1%82%D0%B0%D1%82%D1%8B%22Discoveryphase%22-%D0%98%D0%BD%D1%82%D0%B5%D0%B3%D1%80%D0%B0%D1%86%D0%B8%D1%8F%D0%B4%D0%B0%D0%BD%D0%BD%D1%8B%D1%85Navision%E2%86%92DWH" r:id="rId53"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 xml:space="preserve">Интеграция данных </w:t>
        </w:r>
        <w:proofErr w:type="spellStart"/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Navision</w:t>
        </w:r>
        <w:proofErr w:type="spellEnd"/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 xml:space="preserve"> → DWH</w:t>
        </w:r>
      </w:hyperlink>
    </w:p>
    <w:p w:rsidRPr="005A5A47" w:rsidR="005A5A47" w:rsidP="005A5A47" w:rsidRDefault="009748B0" w14:paraId="1DAE96F7" w14:textId="7777777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hyperlink w:history="1" w:anchor="id-%D0%A0%D0%B5%D0%B7%D1%83%D0%BB%D1%8C%D1%82%D0%B0%D1%82%D1%8B%22Discoveryphase%22-%D0%A1%D0%BE%D0%B7%D0%B4%D0%B0%D0%BD%D0%B8%D0%B5%D1%83%D0%BD%D0%B8%D0%BA%D0%B0%D0%BB%D1%8C%D0%BD%D0%BE%D0%B3%D0%BE%D0%B8%D0%B4%D0%B5%D0%BD%D1%82%D0%B8%D1%84%D0%B8%D0%BA%D0%B0%D1%82%D0%BE%D1%80%D0%B0%D1%82%D0%BE%D0%B2%D0%B0%D1%80%D0%B0" r:id="rId54"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Создание уникального идентификатора товара</w:t>
        </w:r>
      </w:hyperlink>
    </w:p>
    <w:p w:rsidRPr="005A5A47" w:rsidR="005A5A47" w:rsidP="005A5A47" w:rsidRDefault="005A5A47" w14:paraId="4DE24803" w14:textId="7777777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proofErr w:type="spellStart"/>
      <w:r w:rsidRPr="005A5A47">
        <w:rPr>
          <w:rFonts w:ascii="Segoe UI" w:hAnsi="Segoe UI" w:eastAsia="Times New Roman" w:cs="Segoe UI"/>
          <w:color w:val="0052CC"/>
          <w:sz w:val="21"/>
          <w:szCs w:val="21"/>
          <w:u w:val="single"/>
          <w:lang w:eastAsia="ru-RU"/>
        </w:rPr>
        <w:lastRenderedPageBreak/>
        <w:t>Валидация</w:t>
      </w:r>
      <w:proofErr w:type="spellEnd"/>
      <w:r w:rsidRPr="005A5A47">
        <w:rPr>
          <w:rFonts w:ascii="Segoe UI" w:hAnsi="Segoe UI" w:eastAsia="Times New Roman" w:cs="Segoe UI"/>
          <w:color w:val="0052CC"/>
          <w:sz w:val="21"/>
          <w:szCs w:val="21"/>
          <w:u w:val="single"/>
          <w:lang w:eastAsia="ru-RU"/>
        </w:rPr>
        <w:t xml:space="preserve"> данных (Список проверок)</w:t>
      </w:r>
    </w:p>
    <w:p w:rsidRPr="005A5A47" w:rsidR="005A5A47" w:rsidP="005A5A47" w:rsidRDefault="009748B0" w14:paraId="7CF18376" w14:textId="7777777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hyperlink w:history="1" w:anchor="id-%D0%A0%D0%B5%D0%B7%D1%83%D0%BB%D1%8C%D1%82%D0%B0%D1%82%D1%8B%22Discoveryphase%22-%D0%9F%D1%80%D0%BE%D1%86%D0%B5%D1%81%D1%81%D1%81%D0%BE%D0%B7%D0%B4%D0%B0%D0%BD%D0%B8%D1%8F%D0%BD%D0%B0%D0%B1%D0%BE%D1%80%D0%B0.1" r:id="rId55"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Процесс создания набора</w:t>
        </w:r>
      </w:hyperlink>
    </w:p>
    <w:p w:rsidRPr="005A5A47" w:rsidR="005A5A47" w:rsidP="005A5A47" w:rsidRDefault="009748B0" w14:paraId="584D470B" w14:textId="7777777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hyperlink w:history="1" w:anchor="id-%D0%A0%D0%B5%D0%B7%D1%83%D0%BB%D1%8C%D1%82%D0%B0%D1%82%D1%8B%22Discoveryphase%22-%D0%A0%D0%B0%D0%B1%D0%BE%D1%82%D0%B0%D1%81%D0%B2%D0%B0%D1%80%D0%B8%D0%B0%D0%BD%D1%82%D0%B0%D0%BC%D0%B8.1" r:id="rId56"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Работа с вариантами</w:t>
        </w:r>
      </w:hyperlink>
    </w:p>
    <w:p w:rsidRPr="005A5A47" w:rsidR="005A5A47" w:rsidP="005A5A47" w:rsidRDefault="009748B0" w14:paraId="27AB5088" w14:textId="77777777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hyperlink w:history="1" w:anchor="id-%D0%A0%D0%B5%D0%B7%D1%83%D0%BB%D1%8C%D1%82%D0%B0%D1%82%D1%8B%22Discoveryphase%22-%D0%A6%D0%B5%D0%BB%D1%8C" r:id="rId57"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Цель</w:t>
        </w:r>
      </w:hyperlink>
    </w:p>
    <w:p w:rsidRPr="005A5A47" w:rsidR="005A5A47" w:rsidP="005A5A47" w:rsidRDefault="009748B0" w14:paraId="723D3B95" w14:textId="77777777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hyperlink w:history="1" w:anchor="id-%D0%A0%D0%B5%D0%B7%D1%83%D0%BB%D1%8C%D1%82%D0%B0%D1%82%D1%8B%22Discoveryphase%22-%D0%9E%D1%81%D0%BD%D0%BE%D0%B2%D0%BD%D1%8B%D0%B5%D0%BF%D1%80%D0%B0%D0%B2%D0%B8%D0%BB%D0%B0%D0%BE%D0%B1%D1%8A%D0%B5%D0%B4%D0%B8%D0%BD%D0%B5%D0%BD%D0%B8%D1%8F%D0%B2%D0%B2%D0%B0%D1%80%D0%B8%D0%B0%D0%BD%D1%82%D1%8B:" r:id="rId58"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Основные правила объединения в варианты:</w:t>
        </w:r>
      </w:hyperlink>
    </w:p>
    <w:p w:rsidRPr="005A5A47" w:rsidR="005A5A47" w:rsidP="005A5A47" w:rsidRDefault="009748B0" w14:paraId="3223BC97" w14:textId="77777777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hyperlink w:history="1" w:anchor="id-%D0%A0%D0%B5%D0%B7%D1%83%D0%BB%D1%8C%D1%82%D0%B0%D1%82%D1%8B%22Discoveryphase%22-%D0%9F%D1%80%D0%BE%D1%86%D0%B5%D1%81%D1%81%D1%81%D0%BE%D0%B7%D0%B4%D0%B0%D0%BD%D0%B8%D1%8F%D0%B2%D0%B0%D1%80%D0%B8%D0%B0%D0%BD%D1%82%D0%BE%D0%B2" r:id="rId59"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  Процесс создания вариантов</w:t>
        </w:r>
      </w:hyperlink>
    </w:p>
    <w:p w:rsidRPr="005A5A47" w:rsidR="005A5A47" w:rsidP="005A5A47" w:rsidRDefault="009748B0" w14:paraId="2006B144" w14:textId="7777777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hyperlink w:history="1" w:anchor="id-%D0%A0%D0%B5%D0%B7%D1%83%D0%BB%D1%8C%D1%82%D0%B0%D1%82%D1%8B%22Discoveryphase%22-%D0%A0%D0%B0%D0%B1%D0%BE%D1%82%D0%B0%D1%81%D0%B3%D0%B8%D0%B3%D0%B8%D0%B5%D0%BD%D0%B8%D1%87%D0%B5%D1%81%D0%BA%D0%B8%D0%BC%D0%B7%D0%B0%D0%BA%D0%BB%D1%8E%D1%87%D0%B5%D0%BD%D0%B8%D0%B5%D0%BC" r:id="rId60"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Работа с гигиеническим заключением</w:t>
        </w:r>
      </w:hyperlink>
    </w:p>
    <w:p w:rsidRPr="005A5A47" w:rsidR="005A5A47" w:rsidP="005A5A47" w:rsidRDefault="009748B0" w14:paraId="3BCB5153" w14:textId="77777777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hyperlink w:history="1" w:anchor="id-%D0%A0%D0%B5%D0%B7%D1%83%D0%BB%D1%8C%D1%82%D0%B0%D1%82%D1%8B%22Discoveryphase%22-%D0%9F%D1%80%D0%BE%D1%86%D0%B5%D1%81%D1%81%D0%B2%D1%8B%D0%B3%D1%80%D1%83%D0%B7%D0%BA%D0%B8%D0%B0%D1%82%D1%80%D0%B8%D0%B1%D1%83%D1%82%D0%BE%D0%B2%D0%B2%D0%BE%D1%82%D0%B4%D0%B5%D0%BB%D0%BB%D0%B5%D0%B3%D0%B0%D0%BB%D0%B8%D0%B7%D0%B0%D1%86%D0%B8%D0%B8" r:id="rId61"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Процесс выгрузки атрибутов в отдел легализации</w:t>
        </w:r>
      </w:hyperlink>
    </w:p>
    <w:p w:rsidRPr="005A5A47" w:rsidR="005A5A47" w:rsidP="005A5A47" w:rsidRDefault="009748B0" w14:paraId="01FBABE8" w14:textId="77777777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hyperlink w:history="1" w:anchor="id-%D0%A0%D0%B5%D0%B7%D1%83%D0%BB%D1%8C%D1%82%D0%B0%D1%82%D1%8B%22Discoveryphase%22-%D0%97%D0%B0%D0%BF%D0%BE%D0%BB%D0%BD%D0%B5%D0%BD%D0%B8%D0%B5%D0%B4%D0%B0%D0%BD%D0%BD%D1%8B%D1%85%D0%BE%D0%B3%D0%B8%D0%B3%D0%B8%D0%B5%D0%BD%D0%B8%D1%87%D0%B5%D1%81%D0%BA%D0%BE%D0%BC%D0%B7%D0%B0%D0%BA%D0%BB%D1%8E%D1%87%D0%B5%D0%BD%D0%B8%D0%B8" r:id="rId62"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Заполнение данных о гигиеническом заключении</w:t>
        </w:r>
      </w:hyperlink>
    </w:p>
    <w:p w:rsidRPr="005A5A47" w:rsidR="005A5A47" w:rsidP="005A5A47" w:rsidRDefault="009748B0" w14:paraId="2EFE9316" w14:textId="77777777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hyperlink w:history="1" w:anchor="id-%D0%A0%D0%B5%D0%B7%D1%83%D0%BB%D1%8C%D1%82%D0%B0%D1%82%D1%8B%22Discoveryphase%22-%D0%A5%D1%80%D0%B0%D0%BD%D0%B5%D0%BD%D0%B8%D0%B5%D0%B3%D0%B8%D0%B3%D0%B8%D0%B5%D0%BD%D0%B8%D1%87%D0%B5%D1%81%D0%BA%D0%B8%D1%85%D0%B7%D0%B0%D0%BA%D0%BB%D1%8E%D1%87%D0%B5%D0%BD%D0%B8%D0%B9" r:id="rId63"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Хранение гигиенических заключений</w:t>
        </w:r>
      </w:hyperlink>
    </w:p>
    <w:p w:rsidRPr="005A5A47" w:rsidR="005A5A47" w:rsidP="005A5A47" w:rsidRDefault="009748B0" w14:paraId="775D887C" w14:textId="77777777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hyperlink w:history="1" w:anchor="id-%D0%A0%D0%B5%D0%B7%D1%83%D0%BB%D1%8C%D1%82%D0%B0%D1%82%D1%8B%22Discoveryphase%22-%D0%97%D0%B0%D0%B3%D1%80%D1%83%D0%B7%D0%BA%D0%B0%D0%B4%D0%BE%D0%BA%D1%83%D0%BC%D0%B5%D0%BD%D1%82%D0%BE%D0%B2%D0%BE%D1%82%D0%BF%D0%BE%D1%81%D1%82%D0%B0%D0%B2%D1%89%D0%B8%D0%BA%D0%B0" r:id="rId64"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Загрузка документов от поставщика</w:t>
        </w:r>
      </w:hyperlink>
    </w:p>
    <w:p w:rsidRPr="005A5A47" w:rsidR="005A5A47" w:rsidP="005A5A47" w:rsidRDefault="009748B0" w14:paraId="5A49F78E" w14:textId="77777777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hyperlink w:history="1" w:anchor="id-%D0%A0%D0%B5%D0%B7%D1%83%D0%BB%D1%8C%D1%82%D0%B0%D1%82%D1%8B%22Discoveryphase%22-%D0%9A%D0%BE%D0%BD%D1%82%D1%80%D0%BE%D0%BB%D1%8C%D1%81%D1%80%D0%BE%D0%BA%D0%B0%D0%B7%D0%B0%D0%B2%D0%B5%D1%80%D1%88%D0%B5%D0%BD%D0%B8%D1%8F%D0%B3%D0%B8%D0%B3%D0%B8%D0%B5%D0%BD%D0%B8%D1%87%D0%B5%D1%81%D0%BA%D0%B8%D1%85%D0%B7%D0%B0%D0%BA%D0%BB%D1%8E%D1%87%D0%B5%D0%BD%D0%B8%D0%B9" r:id="rId65"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Контроль срока завершения гигиенических заключений</w:t>
        </w:r>
      </w:hyperlink>
    </w:p>
    <w:p w:rsidRPr="005A5A47" w:rsidR="005A5A47" w:rsidP="005A5A47" w:rsidRDefault="009748B0" w14:paraId="62AADBD3" w14:textId="7777777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hyperlink w:history="1" w:anchor="id-%D0%A0%D0%B5%D0%B7%D1%83%D0%BB%D1%8C%D1%82%D0%B0%D1%82%D1%8B%22Discoveryphase%22-%D0%9D%D0%B0%D1%81%D1%82%D1%80%D0%BE%D0%B9%D0%BA%D0%B0%D0%BF%D0%BE%D0%BB%D1%8F%D0%9D%D0%94%D0%A1" r:id="rId66"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Настройка поля НДС</w:t>
        </w:r>
      </w:hyperlink>
    </w:p>
    <w:p w:rsidRPr="005A5A47" w:rsidR="005A5A47" w:rsidP="005A5A47" w:rsidRDefault="009748B0" w14:paraId="4FC0144E" w14:textId="7777777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hyperlink w:history="1" w:anchor="id-%D0%A0%D0%B5%D0%B7%D1%83%D0%BB%D1%8C%D1%82%D0%B0%D1%82%D1%8B%22Discoveryphase%22-%D0%9F%D1%80%D0%BE%D1%86%D0%B5%D1%81%D1%81%D1%80%D0%B0%D0%B1%D0%BE%D1%82%D1%8B%D1%81pricelist.1" r:id="rId67"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 xml:space="preserve">Процесс работы с </w:t>
        </w:r>
        <w:proofErr w:type="spellStart"/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price</w:t>
        </w:r>
        <w:proofErr w:type="spellEnd"/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list</w:t>
        </w:r>
        <w:proofErr w:type="spellEnd"/>
      </w:hyperlink>
    </w:p>
    <w:p w:rsidRPr="005A5A47" w:rsidR="005A5A47" w:rsidP="005A5A47" w:rsidRDefault="009748B0" w14:paraId="16D7C855" w14:textId="77777777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hyperlink w:history="1" w:anchor="id-%D0%A0%D0%B5%D0%B7%D1%83%D0%BB%D1%8C%D1%82%D0%B0%D1%82%D1%8B%22Discoveryphase%22-%D0%A0%D0%B8%D1%81%D0%BA" r:id="rId68"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Риск</w:t>
        </w:r>
      </w:hyperlink>
    </w:p>
    <w:p w:rsidRPr="005A5A47" w:rsidR="005A5A47" w:rsidP="005A5A47" w:rsidRDefault="009748B0" w14:paraId="6F2D301B" w14:textId="77777777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hyperlink w:history="1" w:anchor="id-%D0%A0%D0%B5%D0%B7%D1%83%D0%BB%D1%8C%D1%82%D0%B0%D1%82%D1%8B%22Discoveryphase%22-%D0%A0%D0%B5%D0%BA%D0%BE%D0%BC%D0%B5%D0%BD%D0%B4%D0%B0%D1%86%D0%B8%D0%B8" r:id="rId69"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Рекомендации</w:t>
        </w:r>
      </w:hyperlink>
    </w:p>
    <w:p w:rsidRPr="005A5A47" w:rsidR="005A5A47" w:rsidP="005A5A47" w:rsidRDefault="009748B0" w14:paraId="339B63BC" w14:textId="7777777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hyperlink w:history="1" w:anchor="id-%D0%A0%D0%B5%D0%B7%D1%83%D0%BB%D1%8C%D1%82%D0%B0%D1%82%D1%8B%22Discoveryphase%22-%D0%9F%D1%80%D0%BE%D1%86%D0%B5%D1%81%D1%81%D0%B7%D0%B0%D0%B3%D1%80%D1%83%D0%B7%D0%BA%D0%B8%D0%B4%D0%B0%D0%BD%D0%BD%D1%8B%D1%85" r:id="rId70"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Процесс загрузки данных </w:t>
        </w:r>
      </w:hyperlink>
    </w:p>
    <w:p w:rsidRPr="005A5A47" w:rsidR="005A5A47" w:rsidP="005A5A47" w:rsidRDefault="009748B0" w14:paraId="6B4DFABC" w14:textId="7777777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hyperlink w:history="1" w:anchor="id-%D0%A0%D0%B5%D0%B7%D1%83%D0%BB%D1%8C%D1%82%D0%B0%D1%82%D1%8B%22Discoveryphase%22-%D0%9F%D1%80%D0%BE%D1%86%D0%B5%D1%81%D1%81%D1%81%D0%BE%D0%B7%D0%B4%D0%B0%D0%BD%D0%B8%D1%8F%D1%80%D0%BE%D0%BB%D0%B5%D0%B9%D0%B8%D0%BE%D0%B3%D1%80%D0%B0%D0%BD%D0%B8%D1%87%D0%B5%D0%BD%D0%B8%D0%B9%D0%B4%D0%BE%D1%81%D1%82%D1%83%D0%BF%D0%B0%D0%BA%D0%B4%D0%B0%D0%BD%D0%BD%D1%8B%D0%BC%D0%BE%D1%82%D0%BE%D0%B2%D0%B0%D1%80%D0%B5" r:id="rId71"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Процесс создания ролей и ограничений доступа к данным о товаре</w:t>
        </w:r>
      </w:hyperlink>
    </w:p>
    <w:p w:rsidRPr="005A5A47" w:rsidR="005A5A47" w:rsidP="005A5A47" w:rsidRDefault="009748B0" w14:paraId="2998FD87" w14:textId="7777777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hyperlink w:history="1" w:anchor="id-%D0%A0%D0%B5%D0%B7%D1%83%D0%BB%D1%8C%D1%82%D0%B0%D1%82%D1%8B%22Discoveryphase%22-%D0%9F%D1%80%D0%BE%D1%86%D0%B5%D1%81%D1%81%D0%BC%D0%B0%D1%81%D1%81%D0%BE%D0%B2%D0%BE%D0%B3%D0%BE%D0%BE%D0%B1%D0%BD%D0%BE%D0%B2%D0%BB%D0%B5%D0%BD%D0%B8%D1%8F%D0%B4%D0%B0%D0%BD%D0%BD%D1%8B%D1%85%D0%B2PIMCore" r:id="rId72"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 xml:space="preserve">Процесс массового обновления данных в PIM </w:t>
        </w:r>
        <w:proofErr w:type="spellStart"/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Core</w:t>
        </w:r>
        <w:proofErr w:type="spellEnd"/>
      </w:hyperlink>
    </w:p>
    <w:p w:rsidRPr="005A5A47" w:rsidR="005A5A47" w:rsidP="005A5A47" w:rsidRDefault="009748B0" w14:paraId="6D42E800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hyperlink w:history="1" w:anchor="id-%D0%A0%D0%B5%D0%B7%D1%83%D0%BB%D1%8C%D1%82%D0%B0%D1%82%D1%8B%22Discoveryphase%22-%D0%9F%D0%B5%D1%80%D0%B5%D1%87%D0%B5%D0%BD%D1%8C%D0%B4%D0%B5%D0%B9%D1%81%D1%82%D0%B2%D0%B8%D0%B9,%D0%BA%D0%BE%D1%82%D0%BE%D1%80%D1%8B%D0%B5%D0%BD%D0%B5%D0%BE%D0%B1%D1%85%D0%BE%D0%B4%D0%B8%D0%BC%D0%BE%D0%BF%D1%80%D0%BE%D0%B2%D0%B5%D1%81%D1%82%D0%B8%D0%B2%D1%84%D0%B0%D0%B7%D0%B5Development%D0%BF%D1%80%D0%B8%D1%80%D0%B5%D0%B0%D0%BB%D0%B8%D0%B7%D0%B0%D1%86%D0%B8%D0%B8%D0%BF%D1%80%D0%BE%D1%86%D0%B5%D1%81%D1%81%D0%BE%D0%B2%22Tobe%22" r:id="rId73"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 xml:space="preserve">Перечень действий, которые необходимо провести в фазе </w:t>
        </w:r>
        <w:proofErr w:type="spellStart"/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Development</w:t>
        </w:r>
        <w:proofErr w:type="spellEnd"/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 xml:space="preserve"> при реализации процессов "</w:t>
        </w:r>
        <w:proofErr w:type="spellStart"/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To</w:t>
        </w:r>
        <w:proofErr w:type="spellEnd"/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be</w:t>
        </w:r>
        <w:proofErr w:type="spellEnd"/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"</w:t>
        </w:r>
      </w:hyperlink>
    </w:p>
    <w:p w:rsidRPr="005A5A47" w:rsidR="005A5A47" w:rsidP="005A5A47" w:rsidRDefault="009748B0" w14:paraId="3ACB3E8A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hyperlink w:history="1" w:anchor="id-%D0%A0%D0%B5%D0%B7%D1%83%D0%BB%D1%8C%D1%82%D0%B0%D1%82%D1%8B%22Discoveryphase%22-%D0%A1%D0%BF%D0%B8%D1%81%D0%BE%D0%BA%D0%B4%D0%BE%D0%BA%D1%83%D0%BC%D0%B5%D0%BD%D1%82%D0%BE%D0%B2,%D1%87%D1%82%D0%BE%D0%B1%D1%8B%D0%BB%D0%B8%D1%81%D0%BE%D0%B7%D0%B4%D0%B0%D0%BD%D1%8B%D0%BF%D0%BE%D1%80%D0%B5%D0%B7%D1%83%D0%BB%D1%8C%D1%82%D0%B0%D1%82%D0%B0%D0%BC%D1%80%D0%B0%D0%B1%D0%BE%D1%82%D1%8BDiscoveryphase:" r:id="rId74"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 xml:space="preserve">Список документов, что были созданы по результатам работы </w:t>
        </w:r>
        <w:proofErr w:type="spellStart"/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Discovery</w:t>
        </w:r>
        <w:proofErr w:type="spellEnd"/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phase</w:t>
        </w:r>
        <w:proofErr w:type="spellEnd"/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:</w:t>
        </w:r>
      </w:hyperlink>
    </w:p>
    <w:p w:rsidRPr="005A5A47" w:rsidR="005A5A47" w:rsidP="005A5A47" w:rsidRDefault="009748B0" w14:paraId="222AF566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hyperlink w:history="1" w:anchor="id-%D0%A0%D0%B5%D0%B7%D1%83%D0%BB%D1%8C%D1%82%D0%B0%D1%82%D1%8B%22Discoveryphase%22-%D0%92%D0%BB%D0%BE%D0%B6%D0%B5%D0%BD%D0%BD%D1%8B%D0%B5%D0%B4%D0%BE%D0%BA%D1%83%D0%BC%D0%B5%D0%BD%D1%82%D1%8B:" r:id="rId75"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Вложенные документы:</w:t>
        </w:r>
      </w:hyperlink>
    </w:p>
    <w:p w:rsidRPr="005A5A47" w:rsidR="005A5A47" w:rsidP="005A5A47" w:rsidRDefault="005A5A47" w14:paraId="6515058C" w14:textId="77777777">
      <w:pPr>
        <w:shd w:val="clear" w:color="auto" w:fill="FFFFFF"/>
        <w:spacing w:before="450" w:after="0" w:line="240" w:lineRule="auto"/>
        <w:outlineLvl w:val="0"/>
        <w:rPr>
          <w:rFonts w:ascii="Segoe UI" w:hAnsi="Segoe UI" w:eastAsia="Times New Roman" w:cs="Segoe UI"/>
          <w:color w:val="172B4D"/>
          <w:spacing w:val="-2"/>
          <w:kern w:val="36"/>
          <w:sz w:val="36"/>
          <w:szCs w:val="36"/>
          <w:lang w:eastAsia="ru-RU"/>
        </w:rPr>
      </w:pPr>
      <w:commentRangeStart w:id="0"/>
      <w:r w:rsidRPr="005A5A47">
        <w:rPr>
          <w:rFonts w:ascii="Segoe UI" w:hAnsi="Segoe UI" w:eastAsia="Times New Roman" w:cs="Segoe UI"/>
          <w:color w:val="172B4D"/>
          <w:spacing w:val="-2"/>
          <w:kern w:val="36"/>
          <w:sz w:val="36"/>
          <w:szCs w:val="36"/>
          <w:lang w:eastAsia="ru-RU"/>
        </w:rPr>
        <w:t>Цели проведения</w:t>
      </w:r>
      <w:commentRangeEnd w:id="0"/>
      <w:r w:rsidR="00C95C39">
        <w:rPr>
          <w:rStyle w:val="aa"/>
        </w:rPr>
        <w:commentReference w:id="0"/>
      </w:r>
    </w:p>
    <w:p w:rsidRPr="005A5A47" w:rsidR="005A5A47" w:rsidP="005A5A47" w:rsidRDefault="005A5A47" w14:paraId="7282AE3D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Создание единого источника достоверной информации о товаре, которая используется в системах компании. Данным источником является система PIM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Core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. Это поможет улучшить существующее взаимодействие между системами и как следствие наладить бизнес процессы</w:t>
      </w:r>
    </w:p>
    <w:p w:rsidRPr="005A5A47" w:rsidR="005A5A47" w:rsidP="005A5A47" w:rsidRDefault="005A5A47" w14:paraId="1A6346F5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Оценка возможных рисков при отказе компании от следующих систем: ETR,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Tetra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office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Brocard</w:t>
      </w:r>
    </w:p>
    <w:p w:rsidRPr="005A5A47" w:rsidR="005A5A47" w:rsidP="005A5A47" w:rsidRDefault="005A5A47" w14:paraId="6DA5F4F3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Создать бизнес процесс работы с товарами, что исключит следующие системы: ETR,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Tetra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office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Brocard</w:t>
      </w:r>
    </w:p>
    <w:p w:rsidRPr="005A5A47" w:rsidR="005A5A47" w:rsidP="005A5A47" w:rsidRDefault="005A5A47" w14:paraId="12B30737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Ознакомится с существующими системами компании, которые фигурируют в:</w:t>
      </w: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br/>
      </w: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- процессе создания данных о товаре,</w:t>
      </w:r>
    </w:p>
    <w:p w:rsidRPr="005A5A47" w:rsidR="005A5A47" w:rsidP="005A5A47" w:rsidRDefault="005A5A47" w14:paraId="7928830C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- импорте/экспорте данных о товаре,</w:t>
      </w:r>
    </w:p>
    <w:p w:rsidRPr="005A5A47" w:rsidR="005A5A47" w:rsidP="005A5A47" w:rsidRDefault="005A5A47" w14:paraId="22385ACC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- участие данных о товаре в основных процессах компании.</w:t>
      </w:r>
    </w:p>
    <w:p w:rsidRPr="005A5A47" w:rsidR="005A5A47" w:rsidP="005A5A47" w:rsidRDefault="005A5A47" w14:paraId="67000C43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Провести анализ полученных данных</w:t>
      </w:r>
    </w:p>
    <w:p w:rsidR="005A5A47" w:rsidP="005A5A47" w:rsidRDefault="005A5A47" w14:paraId="07E36379" w14:textId="77777777">
      <w:pPr>
        <w:shd w:val="clear" w:color="auto" w:fill="FFFFFF"/>
        <w:spacing w:before="150" w:after="0" w:line="240" w:lineRule="auto"/>
        <w:rPr>
          <w:ins w:author="Євгеній Мельник" w:date="2022-05-05T23:26:00Z" w:id="1"/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На основе анализа полученной информации описать состояние процессов “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As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Is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” и предложить новое решение “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To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Be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”</w:t>
      </w:r>
    </w:p>
    <w:p w:rsidR="00031347" w:rsidP="005A5A47" w:rsidRDefault="00031347" w14:paraId="396BD979" w14:textId="77777777">
      <w:pPr>
        <w:shd w:val="clear" w:color="auto" w:fill="FFFFFF"/>
        <w:spacing w:before="150" w:after="0" w:line="240" w:lineRule="auto"/>
        <w:rPr>
          <w:ins w:author="Євгеній Мельник" w:date="2022-05-05T23:26:00Z" w:id="2"/>
          <w:rFonts w:ascii="Segoe UI" w:hAnsi="Segoe UI" w:eastAsia="Times New Roman" w:cs="Segoe UI"/>
          <w:color w:val="172B4D"/>
          <w:sz w:val="21"/>
          <w:szCs w:val="21"/>
          <w:lang w:eastAsia="ru-RU"/>
        </w:rPr>
      </w:pPr>
    </w:p>
    <w:p w:rsidRPr="005A5A47" w:rsidR="00031347" w:rsidP="005A5A47" w:rsidRDefault="00031347" w14:paraId="7982B97D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</w:p>
    <w:p w:rsidR="00031347" w:rsidP="00031347" w:rsidRDefault="00031347" w14:paraId="2712FC01" w14:textId="77777777">
      <w:pPr>
        <w:rPr>
          <w:ins w:author="Євгеній Мельник" w:date="2022-05-05T23:26:00Z" w:id="3"/>
          <w:b/>
          <w:bCs/>
        </w:rPr>
      </w:pPr>
      <w:ins w:author="Євгеній Мельник" w:date="2022-05-05T23:26:00Z" w:id="4">
        <w:r>
          <w:rPr>
            <w:b/>
            <w:bCs/>
          </w:rPr>
          <w:t>Цели проекта</w:t>
        </w:r>
      </w:ins>
    </w:p>
    <w:p w:rsidR="00031347" w:rsidP="00031347" w:rsidRDefault="00031347" w14:paraId="1E5A7520" w14:textId="77777777">
      <w:pPr>
        <w:rPr>
          <w:ins w:author="Євгеній Мельник" w:date="2022-05-05T23:26:00Z" w:id="5"/>
          <w:b/>
          <w:bCs/>
        </w:rPr>
      </w:pPr>
    </w:p>
    <w:p w:rsidR="00031347" w:rsidP="00031347" w:rsidRDefault="00031347" w14:paraId="0F4C2066" w14:textId="77777777">
      <w:pPr>
        <w:rPr>
          <w:ins w:author="Євгеній Мельник" w:date="2022-05-05T23:26:00Z" w:id="6"/>
          <w:b/>
          <w:bCs/>
        </w:rPr>
      </w:pPr>
    </w:p>
    <w:p w:rsidR="00031347" w:rsidP="00031347" w:rsidRDefault="00031347" w14:paraId="76839F60" w14:textId="77777777">
      <w:pPr>
        <w:rPr>
          <w:ins w:author="Євгеній Мельник" w:date="2022-05-05T23:26:00Z" w:id="7"/>
        </w:rPr>
      </w:pPr>
      <w:ins w:author="Євгеній Мельник" w:date="2022-05-05T23:26:00Z" w:id="8">
        <w:r>
          <w:lastRenderedPageBreak/>
          <w:t xml:space="preserve">Оптимизация процессов создания, обновления и использования информации о товаре, </w:t>
        </w:r>
        <w:r>
          <w:rPr>
            <w:b/>
            <w:bCs/>
          </w:rPr>
          <w:t>за счет создания единого источника достоверной информации о товаре – мастер системы, и интеграции его с другими системами компании</w:t>
        </w:r>
        <w:r>
          <w:t>.</w:t>
        </w:r>
      </w:ins>
    </w:p>
    <w:p w:rsidR="00031347" w:rsidP="00031347" w:rsidRDefault="00031347" w14:paraId="32861A2A" w14:textId="77777777">
      <w:pPr>
        <w:rPr>
          <w:ins w:author="Євгеній Мельник" w:date="2022-05-05T23:26:00Z" w:id="9"/>
          <w:b/>
          <w:bCs/>
        </w:rPr>
      </w:pPr>
      <w:ins w:author="Євгеній Мельник" w:date="2022-05-05T23:26:00Z" w:id="10">
        <w:r>
          <w:rPr>
            <w:b/>
            <w:bCs/>
          </w:rPr>
          <w:t xml:space="preserve">задачи </w:t>
        </w:r>
        <w:proofErr w:type="spellStart"/>
        <w:r>
          <w:rPr>
            <w:b/>
            <w:bCs/>
          </w:rPr>
          <w:t>Дискавери</w:t>
        </w:r>
        <w:proofErr w:type="spellEnd"/>
        <w:r>
          <w:rPr>
            <w:b/>
            <w:bCs/>
          </w:rPr>
          <w:t>:</w:t>
        </w:r>
      </w:ins>
    </w:p>
    <w:p w:rsidR="00031347" w:rsidP="00031347" w:rsidRDefault="00031347" w14:paraId="5DA69380" w14:textId="77777777">
      <w:pPr>
        <w:rPr>
          <w:ins w:author="Євгеній Мельник" w:date="2022-05-05T23:26:00Z" w:id="11"/>
        </w:rPr>
      </w:pPr>
      <w:ins w:author="Євгеній Мельник" w:date="2022-05-05T23:26:00Z" w:id="12">
        <w:r>
          <w:t>1) выполнить анализ использования информации о товаре текущими системами</w:t>
        </w:r>
      </w:ins>
    </w:p>
    <w:p w:rsidR="00031347" w:rsidP="00031347" w:rsidRDefault="00031347" w14:paraId="5A7571F6" w14:textId="77777777">
      <w:pPr>
        <w:rPr>
          <w:ins w:author="Євгеній Мельник" w:date="2022-05-05T23:26:00Z" w:id="13"/>
        </w:rPr>
      </w:pPr>
      <w:ins w:author="Євгеній Мельник" w:date="2022-05-05T23:26:00Z" w:id="14">
        <w:r>
          <w:t>в разрезе:</w:t>
        </w:r>
      </w:ins>
    </w:p>
    <w:p w:rsidR="00031347" w:rsidP="00031347" w:rsidRDefault="00031347" w14:paraId="66A1C9C0" w14:textId="77777777">
      <w:pPr>
        <w:rPr>
          <w:ins w:author="Євгеній Мельник" w:date="2022-05-05T23:26:00Z" w:id="15"/>
        </w:rPr>
      </w:pPr>
      <w:ins w:author="Євгеній Мельник" w:date="2022-05-05T23:26:00Z" w:id="16">
        <w:r>
          <w:t>- процессе создания данных о товаре,</w:t>
        </w:r>
      </w:ins>
    </w:p>
    <w:p w:rsidR="00031347" w:rsidP="00031347" w:rsidRDefault="00031347" w14:paraId="67C5AD5B" w14:textId="77777777">
      <w:pPr>
        <w:rPr>
          <w:ins w:author="Євгеній Мельник" w:date="2022-05-05T23:26:00Z" w:id="17"/>
        </w:rPr>
      </w:pPr>
      <w:ins w:author="Євгеній Мельник" w:date="2022-05-05T23:26:00Z" w:id="18">
        <w:r>
          <w:t>- импорте/экспорте данных о товаре,</w:t>
        </w:r>
      </w:ins>
    </w:p>
    <w:p w:rsidR="00031347" w:rsidP="00031347" w:rsidRDefault="00031347" w14:paraId="25985766" w14:textId="77777777">
      <w:pPr>
        <w:rPr>
          <w:ins w:author="Євгеній Мельник" w:date="2022-05-05T23:26:00Z" w:id="19"/>
        </w:rPr>
      </w:pPr>
      <w:ins w:author="Євгеній Мельник" w:date="2022-05-05T23:26:00Z" w:id="20">
        <w:r>
          <w:t>- участие данных о товаре в основных процессах компании.</w:t>
        </w:r>
      </w:ins>
    </w:p>
    <w:p w:rsidR="00031347" w:rsidP="00031347" w:rsidRDefault="00031347" w14:paraId="605DA7A3" w14:textId="77777777">
      <w:pPr>
        <w:rPr>
          <w:ins w:author="Євгеній Мельник" w:date="2022-05-05T23:26:00Z" w:id="21"/>
        </w:rPr>
      </w:pPr>
      <w:ins w:author="Євгеній Мельник" w:date="2022-05-05T23:26:00Z" w:id="22">
        <w:r>
          <w:t>2) На основе анализа полученной информации описать состояние процессов “</w:t>
        </w:r>
        <w:proofErr w:type="spellStart"/>
        <w:r>
          <w:t>As</w:t>
        </w:r>
        <w:proofErr w:type="spellEnd"/>
        <w:r>
          <w:t xml:space="preserve"> IS"</w:t>
        </w:r>
      </w:ins>
    </w:p>
    <w:p w:rsidR="00031347" w:rsidP="00031347" w:rsidRDefault="00031347" w14:paraId="03F51247" w14:textId="77777777">
      <w:pPr>
        <w:rPr>
          <w:ins w:author="Євгеній Мельник" w:date="2022-05-05T23:26:00Z" w:id="23"/>
          <w:highlight w:val="yellow"/>
        </w:rPr>
      </w:pPr>
      <w:ins w:author="Євгеній Мельник" w:date="2022-05-05T23:26:00Z" w:id="24">
        <w:r>
          <w:rPr>
            <w:highlight w:val="yellow"/>
            <w:lang w:val="en-US"/>
          </w:rPr>
          <w:t>A</w:t>
        </w:r>
        <w:r>
          <w:rPr>
            <w:highlight w:val="yellow"/>
          </w:rPr>
          <w:t xml:space="preserve">) </w:t>
        </w:r>
        <w:proofErr w:type="gramStart"/>
        <w:r>
          <w:rPr>
            <w:highlight w:val="yellow"/>
          </w:rPr>
          <w:t>схема</w:t>
        </w:r>
        <w:proofErr w:type="gramEnd"/>
        <w:r>
          <w:rPr>
            <w:highlight w:val="yellow"/>
          </w:rPr>
          <w:t xml:space="preserve"> передачи данных информации о товаре между системами </w:t>
        </w:r>
        <w:r>
          <w:rPr>
            <w:highlight w:val="yellow"/>
            <w:lang w:val="en-US"/>
          </w:rPr>
          <w:t>High</w:t>
        </w:r>
        <w:r w:rsidRPr="004C607B">
          <w:rPr>
            <w:highlight w:val="yellow"/>
          </w:rPr>
          <w:t xml:space="preserve"> </w:t>
        </w:r>
        <w:r>
          <w:rPr>
            <w:highlight w:val="yellow"/>
            <w:lang w:val="en-US"/>
          </w:rPr>
          <w:t>Level</w:t>
        </w:r>
        <w:r>
          <w:rPr>
            <w:highlight w:val="yellow"/>
          </w:rPr>
          <w:t xml:space="preserve"> по схеме “</w:t>
        </w:r>
        <w:r>
          <w:rPr>
            <w:highlight w:val="yellow"/>
            <w:lang w:val="en-US"/>
          </w:rPr>
          <w:t>As</w:t>
        </w:r>
        <w:r w:rsidRPr="004C607B">
          <w:rPr>
            <w:highlight w:val="yellow"/>
          </w:rPr>
          <w:t xml:space="preserve"> </w:t>
        </w:r>
        <w:r>
          <w:rPr>
            <w:highlight w:val="yellow"/>
            <w:lang w:val="en-US"/>
          </w:rPr>
          <w:t>Is</w:t>
        </w:r>
        <w:r>
          <w:rPr>
            <w:highlight w:val="yellow"/>
          </w:rPr>
          <w:t>”  (аналогично схеме процесса “</w:t>
        </w:r>
        <w:r>
          <w:rPr>
            <w:highlight w:val="yellow"/>
            <w:lang w:val="en-US"/>
          </w:rPr>
          <w:t>To</w:t>
        </w:r>
        <w:r w:rsidRPr="004C607B">
          <w:rPr>
            <w:highlight w:val="yellow"/>
          </w:rPr>
          <w:t xml:space="preserve"> </w:t>
        </w:r>
        <w:r>
          <w:rPr>
            <w:highlight w:val="yellow"/>
            <w:lang w:val="en-US"/>
          </w:rPr>
          <w:t>Be</w:t>
        </w:r>
        <w:r>
          <w:rPr>
            <w:highlight w:val="yellow"/>
          </w:rPr>
          <w:t>” в этом документе).</w:t>
        </w:r>
      </w:ins>
    </w:p>
    <w:p w:rsidR="00031347" w:rsidP="00031347" w:rsidRDefault="00031347" w14:paraId="6BCADD25" w14:textId="77777777">
      <w:pPr>
        <w:rPr>
          <w:ins w:author="Євгеній Мельник" w:date="2022-05-05T23:26:00Z" w:id="25"/>
        </w:rPr>
      </w:pPr>
      <w:ins w:author="Євгеній Мельник" w:date="2022-05-05T23:26:00Z" w:id="26">
        <w:r>
          <w:rPr>
            <w:highlight w:val="yellow"/>
          </w:rPr>
          <w:t>Б) описание процессов обмена данными из схемы по предыдущему пункту (А) по схеме “</w:t>
        </w:r>
        <w:proofErr w:type="spellStart"/>
        <w:r>
          <w:rPr>
            <w:highlight w:val="yellow"/>
          </w:rPr>
          <w:t>As</w:t>
        </w:r>
        <w:proofErr w:type="spellEnd"/>
        <w:r>
          <w:rPr>
            <w:highlight w:val="yellow"/>
          </w:rPr>
          <w:t xml:space="preserve"> IS"</w:t>
        </w:r>
      </w:ins>
    </w:p>
    <w:p w:rsidR="00031347" w:rsidP="00031347" w:rsidRDefault="00031347" w14:paraId="6092CCD9" w14:textId="77777777">
      <w:pPr>
        <w:rPr>
          <w:ins w:author="Євгеній Мельник" w:date="2022-05-05T23:26:00Z" w:id="27"/>
        </w:rPr>
      </w:pPr>
      <w:ins w:author="Євгеній Мельник" w:date="2022-05-05T23:26:00Z" w:id="28">
        <w:r>
          <w:t xml:space="preserve">3) Оценить возможность отказа от систем ETR, </w:t>
        </w:r>
        <w:proofErr w:type="spellStart"/>
        <w:r>
          <w:t>Tetra</w:t>
        </w:r>
        <w:proofErr w:type="spellEnd"/>
        <w:r>
          <w:t xml:space="preserve"> </w:t>
        </w:r>
        <w:r>
          <w:rPr>
            <w:lang w:val="en-US"/>
          </w:rPr>
          <w:t>O</w:t>
        </w:r>
        <w:proofErr w:type="spellStart"/>
        <w:r>
          <w:t>ffice</w:t>
        </w:r>
        <w:proofErr w:type="spellEnd"/>
        <w:r>
          <w:t xml:space="preserve"> Brocard с точки зрения использования данных о товарах (заключение: можно ли отказаться от этих систем и что нам это будет стоить)</w:t>
        </w:r>
      </w:ins>
    </w:p>
    <w:p w:rsidR="00031347" w:rsidP="00031347" w:rsidRDefault="00031347" w14:paraId="7AC99D23" w14:textId="77777777">
      <w:pPr>
        <w:rPr>
          <w:ins w:author="Євгеній Мельник" w:date="2022-05-05T23:26:00Z" w:id="29"/>
        </w:rPr>
      </w:pPr>
      <w:ins w:author="Євгеній Мельник" w:date="2022-05-05T23:26:00Z" w:id="30">
        <w:r>
          <w:t>4) разработать варианты решения "</w:t>
        </w:r>
        <w:proofErr w:type="spellStart"/>
        <w:r>
          <w:t>ToBe</w:t>
        </w:r>
        <w:proofErr w:type="spellEnd"/>
        <w:r>
          <w:t xml:space="preserve">" (архитектура, бизнес процессы) использующих </w:t>
        </w:r>
        <w:proofErr w:type="spellStart"/>
        <w:r>
          <w:t>PimCore</w:t>
        </w:r>
        <w:proofErr w:type="spellEnd"/>
        <w:r>
          <w:t xml:space="preserve"> как единый источник достоверной информации о товаре, в том числе вариант с исключением систем: ETR, </w:t>
        </w:r>
        <w:proofErr w:type="spellStart"/>
        <w:r>
          <w:t>Tetra</w:t>
        </w:r>
        <w:proofErr w:type="spellEnd"/>
        <w:r>
          <w:t xml:space="preserve"> </w:t>
        </w:r>
        <w:proofErr w:type="spellStart"/>
        <w:r>
          <w:t>office</w:t>
        </w:r>
        <w:proofErr w:type="spellEnd"/>
        <w:r>
          <w:t xml:space="preserve"> Brocard</w:t>
        </w:r>
      </w:ins>
    </w:p>
    <w:p w:rsidR="00031347" w:rsidP="00031347" w:rsidRDefault="00031347" w14:paraId="239E2EAB" w14:textId="77777777">
      <w:pPr>
        <w:rPr>
          <w:ins w:author="Євгеній Мельник" w:date="2022-05-05T23:26:00Z" w:id="31"/>
        </w:rPr>
      </w:pPr>
      <w:ins w:author="Євгеній Мельник" w:date="2022-05-05T23:26:00Z" w:id="32">
        <w:r>
          <w:t xml:space="preserve">5) Обеспечить поддержку данных, используемых ИС </w:t>
        </w:r>
        <w:r>
          <w:rPr>
            <w:lang w:val="en-US"/>
          </w:rPr>
          <w:t>Brocard</w:t>
        </w:r>
        <w:r w:rsidRPr="004C607B">
          <w:t xml:space="preserve"> </w:t>
        </w:r>
        <w:r>
          <w:t xml:space="preserve">системой </w:t>
        </w:r>
        <w:r>
          <w:rPr>
            <w:lang w:val="en-US"/>
          </w:rPr>
          <w:t>PIMCORE</w:t>
        </w:r>
      </w:ins>
    </w:p>
    <w:p w:rsidR="00031347" w:rsidP="00031347" w:rsidRDefault="00031347" w14:paraId="06711FC8" w14:textId="77777777">
      <w:pPr>
        <w:rPr>
          <w:ins w:author="Євгеній Мельник" w:date="2022-05-05T23:26:00Z" w:id="33"/>
        </w:rPr>
      </w:pPr>
    </w:p>
    <w:p w:rsidR="00031347" w:rsidP="00031347" w:rsidRDefault="00031347" w14:paraId="3CDCDDF9" w14:textId="77777777">
      <w:pPr>
        <w:rPr>
          <w:ins w:author="Євгеній Мельник" w:date="2022-05-05T23:26:00Z" w:id="34"/>
        </w:rPr>
      </w:pPr>
      <w:ins w:author="Євгеній Мельник" w:date="2022-05-05T23:26:00Z" w:id="35">
        <w:r>
          <w:t xml:space="preserve">6) подготовить описание оптимизированных процессов создания, обмена и использования информации о товарах в комплексе ИС </w:t>
        </w:r>
        <w:r>
          <w:rPr>
            <w:lang w:val="en-US"/>
          </w:rPr>
          <w:t>Brocard</w:t>
        </w:r>
      </w:ins>
    </w:p>
    <w:p w:rsidRPr="004C607B" w:rsidR="00031347" w:rsidP="00031347" w:rsidRDefault="00031347" w14:paraId="003C7AA5" w14:textId="77777777">
      <w:pPr>
        <w:rPr>
          <w:ins w:author="Євгеній Мельник" w:date="2022-05-05T23:26:00Z" w:id="36"/>
        </w:rPr>
      </w:pPr>
    </w:p>
    <w:p w:rsidR="005A5A47" w:rsidP="005A5A47" w:rsidRDefault="005A5A47" w14:paraId="2B39AF9C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</w:p>
    <w:p w:rsidRPr="005A5A47" w:rsidR="006836BF" w:rsidP="005A5A47" w:rsidRDefault="006836BF" w14:paraId="5F12B8D5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</w:p>
    <w:p w:rsidR="005A5A47" w:rsidP="005A5A47" w:rsidRDefault="005A5A47" w14:paraId="6C499E57" w14:textId="77777777">
      <w:pPr>
        <w:shd w:val="clear" w:color="auto" w:fill="FFFFFF"/>
        <w:spacing w:before="450" w:after="0" w:line="240" w:lineRule="auto"/>
        <w:outlineLvl w:val="0"/>
        <w:rPr>
          <w:ins w:author="Євгеній Мельник" w:date="2022-05-05T23:27:00Z" w:id="37"/>
          <w:rFonts w:ascii="Segoe UI" w:hAnsi="Segoe UI" w:eastAsia="Times New Roman" w:cs="Segoe UI"/>
          <w:color w:val="172B4D"/>
          <w:spacing w:val="-2"/>
          <w:kern w:val="36"/>
          <w:sz w:val="36"/>
          <w:szCs w:val="36"/>
          <w:lang w:eastAsia="ru-RU"/>
        </w:rPr>
      </w:pPr>
      <w:commentRangeStart w:id="38"/>
      <w:r w:rsidRPr="005A5A47">
        <w:rPr>
          <w:rFonts w:ascii="Segoe UI" w:hAnsi="Segoe UI" w:eastAsia="Times New Roman" w:cs="Segoe UI"/>
          <w:color w:val="172B4D"/>
          <w:spacing w:val="-2"/>
          <w:kern w:val="36"/>
          <w:sz w:val="36"/>
          <w:szCs w:val="36"/>
          <w:lang w:eastAsia="ru-RU"/>
        </w:rPr>
        <w:t>Список участников</w:t>
      </w:r>
      <w:commentRangeEnd w:id="38"/>
      <w:r w:rsidR="00C95C39">
        <w:rPr>
          <w:rStyle w:val="aa"/>
        </w:rPr>
        <w:commentReference w:id="38"/>
      </w:r>
    </w:p>
    <w:p w:rsidRPr="005A5A47" w:rsidR="00031347" w:rsidP="005A5A47" w:rsidRDefault="00031347" w14:paraId="5F4C5D13" w14:textId="77777777">
      <w:pPr>
        <w:shd w:val="clear" w:color="auto" w:fill="FFFFFF"/>
        <w:spacing w:before="450" w:after="0" w:line="240" w:lineRule="auto"/>
        <w:outlineLvl w:val="0"/>
        <w:rPr>
          <w:rFonts w:ascii="Segoe UI" w:hAnsi="Segoe UI" w:eastAsia="Times New Roman" w:cs="Segoe UI"/>
          <w:color w:val="172B4D"/>
          <w:spacing w:val="-2"/>
          <w:kern w:val="36"/>
          <w:sz w:val="36"/>
          <w:szCs w:val="36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  <w:gridCol w:w="3874"/>
        <w:gridCol w:w="3587"/>
      </w:tblGrid>
      <w:tr w:rsidRPr="005A5A47" w:rsidR="005A5A47" w:rsidTr="005A5A47" w14:paraId="0251DDA7" w14:textId="77777777">
        <w:trPr>
          <w:tblHeader/>
        </w:trPr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F9B8A4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D14A09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Роль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B6239D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Контактные данные</w:t>
            </w:r>
          </w:p>
        </w:tc>
      </w:tr>
      <w:tr w:rsidRPr="005A5A47" w:rsidR="005A5A47" w:rsidTr="005A5A47" w14:paraId="35D57F7F" w14:textId="77777777">
        <w:tc>
          <w:tcPr>
            <w:tcW w:w="0" w:type="auto"/>
            <w:gridSpan w:val="3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9B0FC8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Со стороны Заказчика:</w:t>
            </w:r>
          </w:p>
        </w:tc>
      </w:tr>
      <w:tr w:rsidRPr="005A5A47" w:rsidR="005A5A47" w:rsidTr="005A5A47" w14:paraId="3E0E38BE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A89068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Васянович Вячеслав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5CD19C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Координатор проекта от бизнеса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9748B0" w14:paraId="3862B6D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hyperlink w:tgtFrame="_blank" w:history="1" r:id="rId78"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>v.vasianovych@brocard.ua</w:t>
              </w:r>
            </w:hyperlink>
          </w:p>
        </w:tc>
      </w:tr>
      <w:tr w:rsidRPr="005A5A47" w:rsidR="005A5A47" w:rsidTr="005A5A47" w14:paraId="3EFFEB4D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2A39F8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Марикуца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Константин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A2CA57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Руководитель отдела автоматизации, эксперт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9748B0" w14:paraId="3DD567E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hyperlink w:tgtFrame="_blank" w:history="1" r:id="rId79"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>kostiantyn.marikutsa@brocard.ua</w:t>
              </w:r>
            </w:hyperlink>
          </w:p>
        </w:tc>
      </w:tr>
      <w:tr w:rsidRPr="005A5A47" w:rsidR="005A5A47" w:rsidTr="005A5A47" w14:paraId="605B4504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AF2AF6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lastRenderedPageBreak/>
              <w:t>Лада Елена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B3FF8B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Директор по стратегическому развитию, эксперт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9748B0" w14:paraId="7035F09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hyperlink w:tgtFrame="_blank" w:history="1" r:id="rId80"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>olena.lada@brocard.ua</w:t>
              </w:r>
            </w:hyperlink>
          </w:p>
        </w:tc>
      </w:tr>
      <w:tr w:rsidRPr="005A5A47" w:rsidR="005A5A47" w:rsidTr="005A5A47" w14:paraId="701B48C5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8738FF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Колесник Наталья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4676EB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Начальник отдела ценообразования и товарной номенклатуры, эксперт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9748B0" w14:paraId="3F1051B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hyperlink w:tgtFrame="_blank" w:history="1" r:id="rId81"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>Natalia.Kolisnyk@brocard.ua</w:t>
              </w:r>
            </w:hyperlink>
          </w:p>
        </w:tc>
      </w:tr>
      <w:tr w:rsidRPr="005A5A47" w:rsidR="005A5A47" w:rsidTr="005A5A47" w14:paraId="3DEB63EF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1C39A5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Сташенко Александр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805B1B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Аналитик IT систем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9748B0" w14:paraId="7D804BD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hyperlink w:tgtFrame="_blank" w:history="1" r:id="rId82"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>Oleksandr.Stashenko@brocard.ua</w:t>
              </w:r>
            </w:hyperlink>
          </w:p>
        </w:tc>
      </w:tr>
      <w:tr w:rsidRPr="005A5A47" w:rsidR="005A5A47" w:rsidTr="005A5A47" w14:paraId="438D96C3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A658B0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Мельник Евгений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493AF7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Эксперт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9748B0" w14:paraId="60C0125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hyperlink w:tgtFrame="_blank" w:history="1" r:id="rId83"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>yevhenii.melnyk@brocard.ua</w:t>
              </w:r>
            </w:hyperlink>
          </w:p>
        </w:tc>
      </w:tr>
      <w:tr w:rsidRPr="005A5A47" w:rsidR="005A5A47" w:rsidTr="005A5A47" w14:paraId="1A4CBEF2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9DD7EE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Дергач Олег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15AF38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Эксперт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9748B0" w14:paraId="093D936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hyperlink w:tgtFrame="_blank" w:history="1" r:id="rId84"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>Oleh.Derhach@brocard.ua</w:t>
              </w:r>
            </w:hyperlink>
          </w:p>
        </w:tc>
      </w:tr>
      <w:tr w:rsidRPr="005A5A47" w:rsidR="005A5A47" w:rsidTr="005A5A47" w14:paraId="603FA6E7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D460C4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Соничева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Валентина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352BD4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Начальник отдела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категорийного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управления, Эксперт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9748B0" w14:paraId="2833A4A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hyperlink w:tgtFrame="_blank" w:history="1" r:id="rId85"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>Valentyna.Sonicheva@brocard.ua</w:t>
              </w:r>
            </w:hyperlink>
          </w:p>
        </w:tc>
      </w:tr>
      <w:tr w:rsidRPr="005A5A47" w:rsidR="005A5A47" w:rsidTr="005A5A47" w14:paraId="190F3E4F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4F2D3C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Мартынов Владимир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2B2FCF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Начальник отдела аналитики, Эксперт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9748B0" w14:paraId="579F65B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hyperlink w:tgtFrame="_blank" w:history="1" r:id="rId86"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>vladimir.martynov@brocard.ua</w:t>
              </w:r>
            </w:hyperlink>
          </w:p>
        </w:tc>
      </w:tr>
      <w:tr w:rsidRPr="005A5A47" w:rsidR="005A5A47" w:rsidTr="005A5A47" w14:paraId="745774CF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8D6221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Другие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9E6611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Привлечение других экспертов в случае необходимости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628552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75C4C194" w14:textId="77777777">
        <w:tc>
          <w:tcPr>
            <w:tcW w:w="0" w:type="auto"/>
            <w:gridSpan w:val="3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A29198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Со стороны Исполнителя:</w:t>
            </w:r>
          </w:p>
        </w:tc>
      </w:tr>
      <w:tr w:rsidRPr="005A5A47" w:rsidR="005A5A47" w:rsidTr="005A5A47" w14:paraId="495F3058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84348C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Руденок Ярослав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84C81A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Бизнес аналитик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9748B0" w14:paraId="5A17428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hyperlink w:tgtFrame="_blank" w:history="1" r:id="rId87"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>y.rudenok@nodeart.io</w:t>
              </w:r>
            </w:hyperlink>
          </w:p>
        </w:tc>
      </w:tr>
      <w:tr w:rsidRPr="005A5A47" w:rsidR="005A5A47" w:rsidTr="005A5A47" w14:paraId="44FAC54A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3CE85D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Тарасенко Ольга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4F2970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Бизнес аналитик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9748B0" w14:paraId="69999BC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hyperlink w:tgtFrame="_blank" w:history="1" r:id="rId88"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>o.tarasenko@nodeart.io</w:t>
              </w:r>
            </w:hyperlink>
          </w:p>
        </w:tc>
      </w:tr>
      <w:tr w:rsidRPr="005A5A47" w:rsidR="005A5A47" w:rsidTr="005A5A47" w14:paraId="04D2CD03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36F7C1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Носов Константин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6F8D19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Архитектор разработки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9748B0" w14:paraId="528CF65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hyperlink w:tgtFrame="_blank" w:history="1" r:id="rId89"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>nosov@nodeart.io</w:t>
              </w:r>
            </w:hyperlink>
          </w:p>
        </w:tc>
      </w:tr>
    </w:tbl>
    <w:p w:rsidRPr="005A5A47" w:rsidR="005A5A47" w:rsidP="005A5A47" w:rsidRDefault="005A5A47" w14:paraId="260F8D0F" w14:textId="77777777">
      <w:pPr>
        <w:shd w:val="clear" w:color="auto" w:fill="FFFFFF"/>
        <w:spacing w:before="450" w:after="0" w:line="240" w:lineRule="auto"/>
        <w:outlineLvl w:val="0"/>
        <w:rPr>
          <w:rFonts w:ascii="Segoe UI" w:hAnsi="Segoe UI" w:eastAsia="Times New Roman" w:cs="Segoe UI"/>
          <w:color w:val="172B4D"/>
          <w:spacing w:val="-2"/>
          <w:kern w:val="36"/>
          <w:sz w:val="36"/>
          <w:szCs w:val="36"/>
          <w:lang w:eastAsia="ru-RU"/>
        </w:rPr>
      </w:pPr>
      <w:r w:rsidRPr="005A5A47">
        <w:rPr>
          <w:rFonts w:ascii="Segoe UI" w:hAnsi="Segoe UI" w:eastAsia="Times New Roman" w:cs="Segoe UI"/>
          <w:color w:val="172B4D"/>
          <w:spacing w:val="-2"/>
          <w:kern w:val="36"/>
          <w:sz w:val="36"/>
          <w:szCs w:val="36"/>
          <w:lang w:eastAsia="ru-RU"/>
        </w:rPr>
        <w:t>Глоссарий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7"/>
        <w:gridCol w:w="6871"/>
      </w:tblGrid>
      <w:tr w:rsidRPr="005A5A47" w:rsidR="005A5A47" w:rsidTr="005A5A47" w14:paraId="6B063F59" w14:textId="77777777">
        <w:trPr>
          <w:tblHeader/>
        </w:trPr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Pr="005A5A47" w:rsidR="005A5A47" w:rsidP="005A5A47" w:rsidRDefault="005A5A47" w14:paraId="3DA34F4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Термин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Pr="005A5A47" w:rsidR="005A5A47" w:rsidP="005A5A47" w:rsidRDefault="005A5A47" w14:paraId="3D25B7B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Описание</w:t>
            </w:r>
          </w:p>
        </w:tc>
      </w:tr>
      <w:tr w:rsidRPr="005A5A47" w:rsidR="005A5A47" w:rsidTr="005A5A47" w14:paraId="464F0741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9B91EE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РТТ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DE49C5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Розничная торговая точка (магазин)</w:t>
            </w:r>
          </w:p>
        </w:tc>
      </w:tr>
      <w:tr w:rsidRPr="005A5A47" w:rsidR="005A5A47" w:rsidTr="005A5A47" w14:paraId="1EF2E0D5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0D62B7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ФР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34D7E4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Фискальный регистратор</w:t>
            </w:r>
          </w:p>
        </w:tc>
      </w:tr>
      <w:tr w:rsidRPr="005A5A47" w:rsidR="005A5A47" w:rsidTr="005A5A47" w14:paraId="13AE672C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6A8203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ТП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AE80FA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Товарная позиция</w:t>
            </w:r>
          </w:p>
        </w:tc>
      </w:tr>
      <w:tr w:rsidRPr="005A5A47" w:rsidR="005A5A47" w:rsidTr="005A5A47" w14:paraId="73A8071D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4B8B81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НП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D7BDBB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Номенклатурная позиция</w:t>
            </w:r>
          </w:p>
        </w:tc>
      </w:tr>
      <w:tr w:rsidRPr="005A5A47" w:rsidR="005A5A47" w:rsidTr="005A5A47" w14:paraId="355F07EE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025E05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ЕТР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81D414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Единый товарный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репозитарий</w:t>
            </w:r>
            <w:proofErr w:type="spellEnd"/>
          </w:p>
        </w:tc>
      </w:tr>
      <w:tr w:rsidRPr="005A5A47" w:rsidR="005A5A47" w:rsidTr="005A5A47" w14:paraId="3E6C82ED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9C010F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ФМК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8570BC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Фиксированное место комплектации</w:t>
            </w:r>
          </w:p>
        </w:tc>
      </w:tr>
      <w:tr w:rsidRPr="005A5A47" w:rsidR="005A5A47" w:rsidTr="005A5A47" w14:paraId="59CCD51F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3E794A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"Матрешка" ТП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63E298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Вложение одной товарной позиции в другую</w:t>
            </w:r>
          </w:p>
        </w:tc>
      </w:tr>
      <w:tr w:rsidRPr="005A5A47" w:rsidR="005A5A47" w:rsidTr="005A5A47" w14:paraId="31E45E4F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218EA5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lastRenderedPageBreak/>
              <w:t>СГ</w:t>
            </w: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br/>
            </w: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Пример: 4&lt;СГ&lt;9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0E3E56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Срок годности товара,</w:t>
            </w: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br/>
            </w:r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пример:</w:t>
            </w: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 от 4 до 9 месяцев</w:t>
            </w:r>
          </w:p>
        </w:tc>
      </w:tr>
      <w:tr w:rsidRPr="005A5A47" w:rsidR="005A5A47" w:rsidTr="005A5A47" w14:paraId="5D5C5342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102D7E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TMS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520FB7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Transport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Management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System</w:t>
            </w:r>
            <w:proofErr w:type="spellEnd"/>
          </w:p>
        </w:tc>
      </w:tr>
      <w:tr w:rsidRPr="005A5A47" w:rsidR="005A5A47" w:rsidTr="005A5A47" w14:paraId="75869F13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9F2DFF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ШК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586200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Штрих-код</w:t>
            </w:r>
          </w:p>
        </w:tc>
      </w:tr>
      <w:tr w:rsidRPr="005A5A47" w:rsidR="005A5A47" w:rsidTr="005A5A47" w14:paraId="185D2973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8919E8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SKU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57A856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Минимальная хранимая складская единица (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color w:val="4D5156"/>
                <w:sz w:val="24"/>
                <w:szCs w:val="24"/>
                <w:lang w:eastAsia="ru-RU"/>
              </w:rPr>
              <w:t>Stock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color w:val="4D5156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color w:val="4D5156"/>
                <w:sz w:val="24"/>
                <w:szCs w:val="24"/>
                <w:lang w:eastAsia="ru-RU"/>
              </w:rPr>
              <w:t>Keeping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color w:val="4D5156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color w:val="4D5156"/>
                <w:sz w:val="24"/>
                <w:szCs w:val="24"/>
                <w:lang w:eastAsia="ru-RU"/>
              </w:rPr>
              <w:t>Unit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Pr="005A5A47" w:rsidR="005A5A47" w:rsidTr="005A5A47" w14:paraId="03908261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90BD08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ТМ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54AD9C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Торговая марка</w:t>
            </w:r>
          </w:p>
        </w:tc>
      </w:tr>
      <w:tr w:rsidRPr="005A5A47" w:rsidR="005A5A47" w:rsidTr="005A5A47" w14:paraId="4E641FDC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9E67EB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ТТ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A98AE5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Торговая точка (магазин)</w:t>
            </w:r>
          </w:p>
        </w:tc>
      </w:tr>
      <w:tr w:rsidRPr="005A5A47" w:rsidR="005A5A47" w:rsidTr="005A5A47" w14:paraId="41063790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2270AD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ИМ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ED8DF9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Интернет-магазин</w:t>
            </w:r>
          </w:p>
        </w:tc>
      </w:tr>
      <w:tr w:rsidRPr="005A5A47" w:rsidR="005A5A47" w:rsidTr="005A5A47" w14:paraId="1031824A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68E606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ГЗ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F147DF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Гигиеническое заключение</w:t>
            </w:r>
          </w:p>
        </w:tc>
      </w:tr>
      <w:tr w:rsidRPr="005A5A47" w:rsidR="005A5A47" w:rsidTr="005A5A47" w14:paraId="6D315E0E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66019A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ДК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FC46A5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Дисконтная карточка</w:t>
            </w:r>
          </w:p>
        </w:tc>
      </w:tr>
      <w:tr w:rsidRPr="005A5A47" w:rsidR="005A5A47" w:rsidTr="005A5A47" w14:paraId="7B6DC79A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9F22AF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МА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A67CE9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Маркетинговые акции</w:t>
            </w:r>
          </w:p>
        </w:tc>
      </w:tr>
      <w:tr w:rsidRPr="005A5A47" w:rsidR="005A5A47" w:rsidTr="005A5A47" w14:paraId="4FB5C485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D8F613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ПК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09282E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Подарочная карточка (сертификат)</w:t>
            </w:r>
          </w:p>
        </w:tc>
      </w:tr>
      <w:tr w:rsidRPr="005A5A47" w:rsidR="005A5A47" w:rsidTr="005A5A47" w14:paraId="689B1BEE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B40F6E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PIM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64D254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Product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Information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Management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system</w:t>
            </w:r>
            <w:proofErr w:type="spellEnd"/>
          </w:p>
        </w:tc>
      </w:tr>
      <w:tr w:rsidRPr="005A5A47" w:rsidR="005A5A47" w:rsidTr="005A5A47" w14:paraId="40EC7A96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18B7A3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ПБД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EDB5F8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Промежуточная база данных</w:t>
            </w:r>
          </w:p>
        </w:tc>
      </w:tr>
    </w:tbl>
    <w:p w:rsidR="005A5A47" w:rsidP="005A5A47" w:rsidRDefault="005A5A47" w14:paraId="4B279D57" w14:textId="77777777">
      <w:pPr>
        <w:shd w:val="clear" w:color="auto" w:fill="FFFFFF"/>
        <w:spacing w:before="450" w:after="0" w:line="240" w:lineRule="auto"/>
        <w:outlineLvl w:val="0"/>
        <w:rPr>
          <w:ins w:author="Євгеній Мельник" w:date="2022-05-06T00:19:00Z" w:id="39"/>
          <w:rFonts w:ascii="Segoe UI" w:hAnsi="Segoe UI" w:eastAsia="Times New Roman" w:cs="Segoe UI"/>
          <w:color w:val="172B4D"/>
          <w:spacing w:val="-2"/>
          <w:kern w:val="36"/>
          <w:sz w:val="36"/>
          <w:szCs w:val="36"/>
          <w:lang w:eastAsia="ru-RU"/>
        </w:rPr>
      </w:pPr>
      <w:commentRangeStart w:id="40"/>
      <w:r w:rsidRPr="005A5A47">
        <w:rPr>
          <w:rFonts w:ascii="Segoe UI" w:hAnsi="Segoe UI" w:eastAsia="Times New Roman" w:cs="Segoe UI"/>
          <w:color w:val="172B4D"/>
          <w:spacing w:val="-2"/>
          <w:kern w:val="36"/>
          <w:sz w:val="36"/>
          <w:szCs w:val="36"/>
          <w:lang w:eastAsia="ru-RU"/>
        </w:rPr>
        <w:t>Перечень систем, которые были проанализированы</w:t>
      </w:r>
      <w:commentRangeEnd w:id="40"/>
      <w:r w:rsidR="00C95C39">
        <w:rPr>
          <w:rStyle w:val="aa"/>
        </w:rPr>
        <w:commentReference w:id="40"/>
      </w:r>
    </w:p>
    <w:p w:rsidRPr="005A5A47" w:rsidR="00C95C39" w:rsidDel="00C95C39" w:rsidP="005A5A47" w:rsidRDefault="00C95C39" w14:paraId="49CBEC12" w14:textId="77777777">
      <w:pPr>
        <w:shd w:val="clear" w:color="auto" w:fill="FFFFFF"/>
        <w:spacing w:before="450" w:after="0" w:line="240" w:lineRule="auto"/>
        <w:outlineLvl w:val="0"/>
        <w:rPr>
          <w:del w:author="Євгеній Мельник" w:date="2022-05-06T00:26:00Z" w:id="41"/>
          <w:rFonts w:ascii="Segoe UI" w:hAnsi="Segoe UI" w:eastAsia="Times New Roman" w:cs="Segoe UI"/>
          <w:color w:val="172B4D"/>
          <w:spacing w:val="-2"/>
          <w:kern w:val="36"/>
          <w:sz w:val="36"/>
          <w:szCs w:val="36"/>
          <w:lang w:eastAsia="ru-RU"/>
        </w:rPr>
      </w:pPr>
    </w:p>
    <w:p w:rsidRPr="005A5A47" w:rsidR="005A5A47" w:rsidP="005A5A47" w:rsidRDefault="005A5A47" w14:paraId="2F2C43BC" w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Тетра офис (Узел Brocard UA)</w:t>
      </w:r>
    </w:p>
    <w:p w:rsidRPr="005A5A47" w:rsidR="005A5A47" w:rsidP="005A5A47" w:rsidRDefault="005A5A47" w14:paraId="502F4AED" w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Интернет магазин Brocard.UA</w:t>
      </w:r>
    </w:p>
    <w:p w:rsidRPr="005A5A47" w:rsidR="005A5A47" w:rsidP="005A5A47" w:rsidRDefault="005A5A47" w14:paraId="415A58D0" w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Navision</w:t>
      </w:r>
      <w:proofErr w:type="spellEnd"/>
    </w:p>
    <w:p w:rsidRPr="005A5A47" w:rsidR="005A5A47" w:rsidP="005A5A47" w:rsidRDefault="005A5A47" w14:paraId="420E00EC" w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ETR</w:t>
      </w:r>
    </w:p>
    <w:p w:rsidRPr="005A5A47" w:rsidR="005A5A47" w:rsidP="005A5A47" w:rsidRDefault="005A5A47" w14:paraId="2E464403" w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PIM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Core</w:t>
      </w:r>
      <w:proofErr w:type="spellEnd"/>
    </w:p>
    <w:p w:rsidRPr="005A5A47" w:rsidR="005A5A47" w:rsidP="005A5A47" w:rsidRDefault="005A5A47" w14:paraId="58ABFE9B" w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1С УТП</w:t>
      </w:r>
    </w:p>
    <w:p w:rsidRPr="005A5A47" w:rsidR="005A5A47" w:rsidP="005A5A47" w:rsidRDefault="005A5A47" w14:paraId="59536024" w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Тетра WMS</w:t>
      </w:r>
    </w:p>
    <w:p w:rsidRPr="005A5A47" w:rsidR="005A5A47" w:rsidP="005A5A47" w:rsidRDefault="005A5A47" w14:paraId="6E9C2B21" w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Labels</w:t>
      </w:r>
      <w:proofErr w:type="spellEnd"/>
    </w:p>
    <w:p w:rsidRPr="005A5A47" w:rsidR="005A5A47" w:rsidP="005A5A47" w:rsidRDefault="005A5A47" w14:paraId="782F79F6" w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Labels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2</w:t>
      </w:r>
    </w:p>
    <w:p w:rsidRPr="005A5A47" w:rsidR="005A5A47" w:rsidP="005A5A47" w:rsidRDefault="005A5A47" w14:paraId="5066BEA3" w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Orders</w:t>
      </w:r>
      <w:proofErr w:type="spellEnd"/>
    </w:p>
    <w:p w:rsidRPr="005A5A47" w:rsidR="005A5A47" w:rsidP="005A5A47" w:rsidRDefault="005A5A47" w14:paraId="10AC5F31" w14:textId="77777777">
      <w:pPr>
        <w:shd w:val="clear" w:color="auto" w:fill="FFFFFF"/>
        <w:spacing w:before="450" w:after="0" w:line="240" w:lineRule="auto"/>
        <w:outlineLvl w:val="0"/>
        <w:rPr>
          <w:rFonts w:ascii="Segoe UI" w:hAnsi="Segoe UI" w:eastAsia="Times New Roman" w:cs="Segoe UI"/>
          <w:color w:val="172B4D"/>
          <w:spacing w:val="-2"/>
          <w:kern w:val="36"/>
          <w:sz w:val="36"/>
          <w:szCs w:val="36"/>
          <w:lang w:eastAsia="ru-RU"/>
        </w:rPr>
      </w:pPr>
      <w:commentRangeStart w:id="42"/>
      <w:r w:rsidRPr="005A5A47">
        <w:rPr>
          <w:rFonts w:ascii="Segoe UI" w:hAnsi="Segoe UI" w:eastAsia="Times New Roman" w:cs="Segoe UI"/>
          <w:color w:val="172B4D"/>
          <w:spacing w:val="-2"/>
          <w:kern w:val="36"/>
          <w:sz w:val="36"/>
          <w:szCs w:val="36"/>
          <w:lang w:eastAsia="ru-RU"/>
        </w:rPr>
        <w:t>Перечень интервью, что были проведены для сбора данных</w:t>
      </w:r>
      <w:commentRangeEnd w:id="42"/>
      <w:r w:rsidR="00C95C39">
        <w:rPr>
          <w:rStyle w:val="aa"/>
        </w:rPr>
        <w:commentReference w:id="42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7"/>
        <w:gridCol w:w="1651"/>
        <w:gridCol w:w="2132"/>
        <w:gridCol w:w="2624"/>
        <w:gridCol w:w="2315"/>
      </w:tblGrid>
      <w:tr w:rsidRPr="005A5A47" w:rsidR="005A5A47" w:rsidTr="005A5A47" w14:paraId="552593FE" w14:textId="77777777">
        <w:trPr>
          <w:tblHeader/>
        </w:trPr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Pr="005A5A47" w:rsidR="005A5A47" w:rsidP="005A5A47" w:rsidRDefault="005A5A47" w14:paraId="3FCC847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lastRenderedPageBreak/>
              <w:t>№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Pr="005A5A47" w:rsidR="005A5A47" w:rsidP="005A5A47" w:rsidRDefault="005A5A47" w14:paraId="24027C6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Дата проведения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Pr="005A5A47" w:rsidR="005A5A47" w:rsidP="005A5A47" w:rsidRDefault="005A5A47" w14:paraId="0E6B7DF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Структурное подразделение бизнеса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Pr="005A5A47" w:rsidR="005A5A47" w:rsidP="005A5A47" w:rsidRDefault="005A5A47" w14:paraId="4CCB706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Представитель бизнеса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Pr="005A5A47" w:rsidR="005A5A47" w:rsidP="005A5A47" w:rsidRDefault="005A5A47" w14:paraId="33A4D25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Ссылка на результат</w:t>
            </w:r>
          </w:p>
        </w:tc>
      </w:tr>
      <w:tr w:rsidRPr="005A5A47" w:rsidR="005A5A47" w:rsidTr="005A5A47" w14:paraId="4FB2DC0D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DAB48F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F1A454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20.12.2021 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DE18F9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Отдел ценообразования и товарной номенклатуры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14D531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Наталья Колесник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9748B0" w14:paraId="5E787F2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hyperlink w:history="1" r:id="rId90"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>2021-12-20 Движение товара</w:t>
              </w:r>
            </w:hyperlink>
          </w:p>
        </w:tc>
      </w:tr>
      <w:tr w:rsidRPr="005A5A47" w:rsidR="005A5A47" w:rsidTr="005A5A47" w14:paraId="645F2D3B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BB0B33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4D9272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22.12.2021 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9C067B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ИТ департамент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557180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Константин 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Марикуца</w:t>
            </w:r>
            <w:proofErr w:type="spellEnd"/>
          </w:p>
          <w:p w:rsidRPr="005A5A47" w:rsidR="005A5A47" w:rsidP="005A5A47" w:rsidRDefault="005A5A47" w14:paraId="59413123" w14:textId="77777777">
            <w:pPr>
              <w:spacing w:before="15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Олег Дергач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9748B0" w14:paraId="3506E3D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hyperlink w:history="1" r:id="rId91"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 xml:space="preserve">2021-12-22 - </w:t>
              </w:r>
              <w:proofErr w:type="spellStart"/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>Minutes</w:t>
              </w:r>
              <w:proofErr w:type="spellEnd"/>
            </w:hyperlink>
          </w:p>
        </w:tc>
      </w:tr>
      <w:tr w:rsidRPr="005A5A47" w:rsidR="005A5A47" w:rsidTr="005A5A47" w14:paraId="1AEF4AD3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2571BE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2D572B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24.12.2021 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19E802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Отдел ценообразования и товарной номенклатуры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8A6BE9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Наталья Колесник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9748B0" w14:paraId="4FEB8F8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hyperlink w:history="1" r:id="rId92"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>2021-12-24</w:t>
              </w:r>
            </w:hyperlink>
          </w:p>
        </w:tc>
      </w:tr>
      <w:tr w:rsidRPr="005A5A47" w:rsidR="005A5A47" w:rsidTr="005A5A47" w14:paraId="134166E6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9164D6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7A35C1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27.12.2021 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1103CE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ИТ департамент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6FE9C9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Владимир Мартынов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9748B0" w14:paraId="40C9A81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hyperlink w:history="1" r:id="rId93"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 xml:space="preserve">2021-12-27 (9:00) - </w:t>
              </w:r>
              <w:proofErr w:type="spellStart"/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>Minutes</w:t>
              </w:r>
              <w:proofErr w:type="spellEnd"/>
            </w:hyperlink>
          </w:p>
        </w:tc>
      </w:tr>
      <w:tr w:rsidRPr="005A5A47" w:rsidR="005A5A47" w:rsidTr="005A5A47" w14:paraId="504401B9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F154D6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F47966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27.12.2021 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861BE6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Департамент маркетинга розничного бизнеса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8D2CFF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Ярослава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Манат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9748B0" w14:paraId="2A81CA8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hyperlink w:history="1" r:id="rId94"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>2021-12-27 - Результаты встречи</w:t>
              </w:r>
            </w:hyperlink>
          </w:p>
        </w:tc>
      </w:tr>
      <w:tr w:rsidRPr="005A5A47" w:rsidR="005A5A47" w:rsidTr="005A5A47" w14:paraId="01E48C6B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C02FE2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9DC35B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28.12.2021 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005A5B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ИТ департамент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3B4320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Олег Дергач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9748B0" w14:paraId="72F025B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hyperlink w:history="1" r:id="rId95"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 xml:space="preserve">2021-12-28 - </w:t>
              </w:r>
              <w:proofErr w:type="spellStart"/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>Minutes</w:t>
              </w:r>
              <w:proofErr w:type="spellEnd"/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 xml:space="preserve"> (Тетра Центральный POS, Центральный </w:t>
              </w:r>
              <w:proofErr w:type="spellStart"/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>Marketing</w:t>
              </w:r>
              <w:proofErr w:type="spellEnd"/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>)</w:t>
              </w:r>
            </w:hyperlink>
          </w:p>
        </w:tc>
      </w:tr>
      <w:tr w:rsidRPr="005A5A47" w:rsidR="005A5A47" w:rsidTr="005A5A47" w14:paraId="0D0DB7B0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7EBA6B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668472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30.12.2022 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97F61C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ИТ департамент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6D65C9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Олег Дергач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9748B0" w14:paraId="58AA01A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hyperlink w:history="1" r:id="rId96"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 xml:space="preserve">2021-12-30 - </w:t>
              </w:r>
              <w:proofErr w:type="spellStart"/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>Minutes</w:t>
              </w:r>
              <w:proofErr w:type="spellEnd"/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 xml:space="preserve"> (WMS)</w:t>
              </w:r>
            </w:hyperlink>
          </w:p>
        </w:tc>
      </w:tr>
      <w:tr w:rsidRPr="005A5A47" w:rsidR="005A5A47" w:rsidTr="005A5A47" w14:paraId="61F8F5F3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24C9CD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02B113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06.01.2022 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F4074F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NodeArt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6D54AC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Дмитрий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Светной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9748B0" w14:paraId="1FA3978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hyperlink w:history="1" r:id="rId97"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 xml:space="preserve">2022-01-06 - </w:t>
              </w:r>
              <w:proofErr w:type="spellStart"/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>Minutes</w:t>
              </w:r>
              <w:proofErr w:type="spellEnd"/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 xml:space="preserve"> (</w:t>
              </w:r>
              <w:proofErr w:type="spellStart"/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>PIMCore</w:t>
              </w:r>
              <w:proofErr w:type="spellEnd"/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>)</w:t>
              </w:r>
            </w:hyperlink>
          </w:p>
        </w:tc>
      </w:tr>
      <w:tr w:rsidRPr="005A5A47" w:rsidR="005A5A47" w:rsidTr="005A5A47" w14:paraId="2A04E1E7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700584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348407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06.01.2022 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5DDDB7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Отдел логистики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B38391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Ирина Кривопиша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9748B0" w14:paraId="36F32CA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hyperlink w:history="1" r:id="rId98"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>2022-01-06 - Результаты встречи (Логистика)</w:t>
              </w:r>
            </w:hyperlink>
          </w:p>
        </w:tc>
      </w:tr>
      <w:tr w:rsidRPr="005A5A47" w:rsidR="005A5A47" w:rsidTr="005A5A47" w14:paraId="7ED63C0F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85B2F9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D3D711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10.01.2022 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927A8B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Отдел легализации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181356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Андрей Попов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9748B0" w14:paraId="14EA629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hyperlink w:history="1" r:id="rId99"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 xml:space="preserve">2022-01-10 - </w:t>
              </w:r>
              <w:proofErr w:type="spellStart"/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>Minutes</w:t>
              </w:r>
              <w:proofErr w:type="spellEnd"/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 xml:space="preserve"> (Гигиена и сертификация)</w:t>
              </w:r>
            </w:hyperlink>
          </w:p>
        </w:tc>
      </w:tr>
      <w:tr w:rsidRPr="005A5A47" w:rsidR="005A5A47" w:rsidTr="005A5A47" w14:paraId="145C3809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BCB048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679C3A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11.01.2022  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852B27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Отдел маркетинга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Hexagone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7950A7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Ирина Иванова</w:t>
            </w:r>
          </w:p>
          <w:p w:rsidRPr="005A5A47" w:rsidR="005A5A47" w:rsidP="005A5A47" w:rsidRDefault="005A5A47" w14:paraId="4BBF8106" w14:textId="77777777">
            <w:pPr>
              <w:spacing w:before="15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Анастасия Нагорная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9748B0" w14:paraId="0CC59E7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hyperlink w:history="1" r:id="rId100"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 xml:space="preserve">2022-01-11 - </w:t>
              </w:r>
              <w:proofErr w:type="spellStart"/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>Minutes</w:t>
              </w:r>
              <w:proofErr w:type="spellEnd"/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 xml:space="preserve"> (Бренд-менеджер </w:t>
              </w:r>
              <w:proofErr w:type="spellStart"/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>Hexagone</w:t>
              </w:r>
              <w:proofErr w:type="spellEnd"/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>)</w:t>
              </w:r>
            </w:hyperlink>
          </w:p>
        </w:tc>
      </w:tr>
      <w:tr w:rsidRPr="005A5A47" w:rsidR="005A5A47" w:rsidTr="005A5A47" w14:paraId="43446F5B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0DE62B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E7E288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14.01.2022 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8E67EC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Склад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D9AF5D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Светлана Марчук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9748B0" w14:paraId="2CD6B0A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hyperlink w:history="1" r:id="rId101"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 xml:space="preserve">2022-01-14 - </w:t>
              </w:r>
              <w:proofErr w:type="spellStart"/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>Minutes</w:t>
              </w:r>
              <w:proofErr w:type="spellEnd"/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 xml:space="preserve"> (WMS, склад Brocard)</w:t>
              </w:r>
            </w:hyperlink>
          </w:p>
        </w:tc>
      </w:tr>
      <w:tr w:rsidRPr="005A5A47" w:rsidR="005A5A47" w:rsidTr="005A5A47" w14:paraId="063D4C65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370CAB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91E252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17.01.2022 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4840C0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Категорийный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менеджер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8CD5D1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Валентина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Соничева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9748B0" w14:paraId="3979870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hyperlink w:history="1" r:id="rId102"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 xml:space="preserve">2022-01-17 - </w:t>
              </w:r>
              <w:proofErr w:type="spellStart"/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>Minutes</w:t>
              </w:r>
              <w:proofErr w:type="spellEnd"/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 xml:space="preserve"> (</w:t>
              </w:r>
              <w:proofErr w:type="spellStart"/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>Категорийные</w:t>
              </w:r>
              <w:proofErr w:type="spellEnd"/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 xml:space="preserve"> менеджеры Brocard)</w:t>
              </w:r>
            </w:hyperlink>
          </w:p>
        </w:tc>
      </w:tr>
      <w:tr w:rsidRPr="005A5A47" w:rsidR="005A5A47" w:rsidTr="005A5A47" w14:paraId="4299F758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8A86B0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01F999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18.01.2022 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753A41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Бухгалтерия Brocard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ECB2B2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Светлана Болгарчук</w:t>
            </w:r>
          </w:p>
          <w:p w:rsidRPr="005A5A47" w:rsidR="005A5A47" w:rsidP="005A5A47" w:rsidRDefault="005A5A47" w14:paraId="43422E83" w14:textId="77777777">
            <w:pPr>
              <w:spacing w:before="15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Лилия Самотуга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9748B0" w14:paraId="5CFF20C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hyperlink w:history="1" r:id="rId103"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 xml:space="preserve">2022-01-18 - </w:t>
              </w:r>
              <w:proofErr w:type="spellStart"/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>Minutes</w:t>
              </w:r>
              <w:proofErr w:type="spellEnd"/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 xml:space="preserve"> (Бухгалтерия </w:t>
              </w:r>
              <w:proofErr w:type="spellStart"/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>Брокард</w:t>
              </w:r>
              <w:proofErr w:type="spellEnd"/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>)</w:t>
              </w:r>
            </w:hyperlink>
          </w:p>
        </w:tc>
      </w:tr>
      <w:tr w:rsidRPr="005A5A47" w:rsidR="005A5A47" w:rsidTr="005A5A47" w14:paraId="7888387F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7B2BE8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F4395B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19.01.2022 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ED4279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Департамент маркетинга розничного бизнеса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BFF7A9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Ярослава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Манат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9748B0" w14:paraId="330F99B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hyperlink w:history="1" r:id="rId104"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 xml:space="preserve">2022-01-19 - </w:t>
              </w:r>
              <w:proofErr w:type="spellStart"/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>Minutes</w:t>
              </w:r>
              <w:proofErr w:type="spellEnd"/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 xml:space="preserve"> (Маркетинг </w:t>
              </w:r>
              <w:proofErr w:type="spellStart"/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>Брокард</w:t>
              </w:r>
              <w:proofErr w:type="spellEnd"/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>)</w:t>
              </w:r>
            </w:hyperlink>
          </w:p>
        </w:tc>
      </w:tr>
      <w:tr w:rsidRPr="005A5A47" w:rsidR="005A5A47" w:rsidTr="005A5A47" w14:paraId="347ADAFD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CEC637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3B175E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20.01.2022 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A05AB7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Склад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68FA7B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Юрий Полищук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9748B0" w14:paraId="50219C6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hyperlink w:history="1" r:id="rId105"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 xml:space="preserve">2022-01-20 - </w:t>
              </w:r>
              <w:proofErr w:type="spellStart"/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>Minutes</w:t>
              </w:r>
              <w:proofErr w:type="spellEnd"/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 xml:space="preserve"> (</w:t>
              </w:r>
              <w:proofErr w:type="spellStart"/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>Стикеровка</w:t>
              </w:r>
              <w:proofErr w:type="spellEnd"/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 xml:space="preserve"> на складе </w:t>
              </w:r>
              <w:proofErr w:type="spellStart"/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>Hexagone</w:t>
              </w:r>
              <w:proofErr w:type="spellEnd"/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 xml:space="preserve">, программа </w:t>
              </w:r>
              <w:proofErr w:type="spellStart"/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>Labels</w:t>
              </w:r>
              <w:proofErr w:type="spellEnd"/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>)</w:t>
              </w:r>
            </w:hyperlink>
          </w:p>
        </w:tc>
      </w:tr>
      <w:tr w:rsidRPr="005A5A47" w:rsidR="005A5A47" w:rsidTr="005A5A47" w14:paraId="7CD0F541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82FEA2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1360C7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21.01.2022 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189239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ИТ департамент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52678E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Олег Дергач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9748B0" w14:paraId="0FF9CA4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hyperlink w:history="1" r:id="rId106"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 xml:space="preserve">2022-01-21 - </w:t>
              </w:r>
              <w:proofErr w:type="spellStart"/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>Minutes</w:t>
              </w:r>
              <w:proofErr w:type="spellEnd"/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 xml:space="preserve"> (</w:t>
              </w:r>
              <w:proofErr w:type="spellStart"/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>Стикеровка</w:t>
              </w:r>
              <w:proofErr w:type="spellEnd"/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 xml:space="preserve"> на складе </w:t>
              </w:r>
              <w:proofErr w:type="spellStart"/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>Брокард</w:t>
              </w:r>
              <w:proofErr w:type="spellEnd"/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 xml:space="preserve">, программа </w:t>
              </w:r>
              <w:proofErr w:type="spellStart"/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>Labels</w:t>
              </w:r>
              <w:proofErr w:type="spellEnd"/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 xml:space="preserve"> 2)</w:t>
              </w:r>
            </w:hyperlink>
          </w:p>
        </w:tc>
      </w:tr>
      <w:tr w:rsidRPr="005A5A47" w:rsidR="005A5A47" w:rsidTr="005A5A47" w14:paraId="12182DE9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75DB00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037E33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24.01.2022 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B14EF5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Департамент E-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comerce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розничного бизнеса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D2E396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Андрей Хоменко</w:t>
            </w:r>
          </w:p>
          <w:p w:rsidRPr="005A5A47" w:rsidR="005A5A47" w:rsidP="005A5A47" w:rsidRDefault="005A5A47" w14:paraId="015C7CEF" w14:textId="77777777">
            <w:pPr>
              <w:spacing w:before="15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Богдана Бойчук</w:t>
            </w:r>
          </w:p>
          <w:p w:rsidRPr="005A5A47" w:rsidR="005A5A47" w:rsidP="005A5A47" w:rsidRDefault="005A5A47" w14:paraId="54319ADD" w14:textId="77777777">
            <w:pPr>
              <w:spacing w:before="15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Кристина Кислова</w:t>
            </w:r>
          </w:p>
          <w:p w:rsidRPr="005A5A47" w:rsidR="005A5A47" w:rsidP="005A5A47" w:rsidRDefault="005A5A47" w14:paraId="0E0EF96A" w14:textId="77777777">
            <w:pPr>
              <w:spacing w:before="15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Евгений Кондратович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9748B0" w14:paraId="6F83106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hyperlink w:history="1" r:id="rId107"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 xml:space="preserve">2022-01-24 - </w:t>
              </w:r>
              <w:proofErr w:type="spellStart"/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>Minutes</w:t>
              </w:r>
              <w:proofErr w:type="spellEnd"/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 xml:space="preserve"> (Департамент </w:t>
              </w:r>
              <w:proofErr w:type="spellStart"/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>Еком</w:t>
              </w:r>
              <w:proofErr w:type="spellEnd"/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 xml:space="preserve">, </w:t>
              </w:r>
              <w:proofErr w:type="spellStart"/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>медиаконтент</w:t>
              </w:r>
              <w:proofErr w:type="spellEnd"/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>)</w:t>
              </w:r>
            </w:hyperlink>
          </w:p>
        </w:tc>
      </w:tr>
      <w:tr w:rsidRPr="005A5A47" w:rsidR="005A5A47" w:rsidTr="005A5A47" w14:paraId="6D652DDF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4A6010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F81A0D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26.01.2022 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B0510C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Отдел ценообразования и товарной номенклатуры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C61A1F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Наталья Колесник</w:t>
            </w:r>
          </w:p>
          <w:p w:rsidRPr="005A5A47" w:rsidR="005A5A47" w:rsidP="005A5A47" w:rsidRDefault="005A5A47" w14:paraId="388F94B7" w14:textId="77777777">
            <w:pPr>
              <w:spacing w:before="15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Юлия Тищенко</w:t>
            </w:r>
          </w:p>
          <w:p w:rsidRPr="005A5A47" w:rsidR="005A5A47" w:rsidP="005A5A47" w:rsidRDefault="005A5A47" w14:paraId="7749005A" w14:textId="77777777">
            <w:pPr>
              <w:spacing w:before="15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Анна Максименко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9748B0" w14:paraId="469F6EA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hyperlink w:history="1" r:id="rId108"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 xml:space="preserve">2022-01-26 - </w:t>
              </w:r>
              <w:proofErr w:type="spellStart"/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>Minutes</w:t>
              </w:r>
              <w:proofErr w:type="spellEnd"/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 xml:space="preserve"> (Карточка товара в </w:t>
              </w:r>
              <w:proofErr w:type="spellStart"/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>Navision</w:t>
              </w:r>
              <w:proofErr w:type="spellEnd"/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>, заведение вариантов и наборов)</w:t>
              </w:r>
            </w:hyperlink>
          </w:p>
        </w:tc>
      </w:tr>
      <w:tr w:rsidRPr="009748B0" w:rsidR="005A5A47" w:rsidTr="005A5A47" w14:paraId="55F15439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D9DB41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6133F7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28.01.2022 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B76489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Отдел ценообразования </w:t>
            </w: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lastRenderedPageBreak/>
              <w:t>и товарной номенклатуры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3CAAD1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lastRenderedPageBreak/>
              <w:t>Наталья Колесник</w:t>
            </w:r>
          </w:p>
          <w:p w:rsidRPr="005A5A47" w:rsidR="005A5A47" w:rsidP="005A5A47" w:rsidRDefault="005A5A47" w14:paraId="415EC044" w14:textId="77777777">
            <w:pPr>
              <w:spacing w:before="15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Юлия Тищенко</w:t>
            </w:r>
          </w:p>
          <w:p w:rsidRPr="005A5A47" w:rsidR="005A5A47" w:rsidP="005A5A47" w:rsidRDefault="005A5A47" w14:paraId="6B02CF09" w14:textId="77777777">
            <w:pPr>
              <w:spacing w:before="15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lastRenderedPageBreak/>
              <w:t>Анна Максименко</w:t>
            </w:r>
          </w:p>
          <w:p w:rsidRPr="005A5A47" w:rsidR="005A5A47" w:rsidP="005A5A47" w:rsidRDefault="005A5A47" w14:paraId="65CD8068" w14:textId="77777777">
            <w:pPr>
              <w:spacing w:before="15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Владислава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Цвек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9748B0" w14:paraId="17C4049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lastRenderedPageBreak/>
              <w:fldChar w:fldCharType="begin"/>
            </w:r>
            <w:r w:rsidRPr="009748B0">
              <w:rPr>
                <w:lang w:val="en-US"/>
                <w:rPrChange w:author="Євгеній Мельник" w:date="2022-05-06T10:58:00Z" w:id="43">
                  <w:rPr/>
                </w:rPrChange>
              </w:rPr>
              <w:instrText xml:space="preserve"> HYPERLINK "https://wiki.nodeart.app/pages/viewpage.action?pageId=81788988" </w:instrText>
            </w:r>
            <w:r>
              <w:fldChar w:fldCharType="separate"/>
            </w:r>
            <w:r w:rsidRPr="005A5A47" w:rsidR="005A5A47">
              <w:rPr>
                <w:rFonts w:ascii="Times New Roman" w:hAnsi="Times New Roman" w:eastAsia="Times New Roman" w:cs="Times New Roman"/>
                <w:color w:val="0052CC"/>
                <w:sz w:val="24"/>
                <w:szCs w:val="24"/>
                <w:u w:val="single"/>
                <w:lang w:val="en-US" w:eastAsia="ru-RU"/>
              </w:rPr>
              <w:t>2022-01-28 - Minutes (</w:t>
            </w:r>
            <w:r w:rsidRPr="005A5A47" w:rsidR="005A5A47">
              <w:rPr>
                <w:rFonts w:ascii="Times New Roman" w:hAnsi="Times New Roman" w:eastAsia="Times New Roman" w:cs="Times New Roman"/>
                <w:color w:val="0052CC"/>
                <w:sz w:val="24"/>
                <w:szCs w:val="24"/>
                <w:u w:val="single"/>
                <w:lang w:eastAsia="ru-RU"/>
              </w:rPr>
              <w:t>Реклама</w:t>
            </w:r>
            <w:r w:rsidRPr="005A5A47" w:rsidR="005A5A47">
              <w:rPr>
                <w:rFonts w:ascii="Times New Roman" w:hAnsi="Times New Roman" w:eastAsia="Times New Roman" w:cs="Times New Roman"/>
                <w:color w:val="0052CC"/>
                <w:sz w:val="24"/>
                <w:szCs w:val="24"/>
                <w:u w:val="single"/>
                <w:lang w:val="en-US" w:eastAsia="ru-RU"/>
              </w:rPr>
              <w:t xml:space="preserve">, </w:t>
            </w:r>
            <w:r w:rsidRPr="005A5A47" w:rsidR="005A5A47">
              <w:rPr>
                <w:rFonts w:ascii="Times New Roman" w:hAnsi="Times New Roman" w:eastAsia="Times New Roman" w:cs="Times New Roman"/>
                <w:color w:val="0052CC"/>
                <w:sz w:val="24"/>
                <w:szCs w:val="24"/>
                <w:u w:val="single"/>
                <w:lang w:val="en-US" w:eastAsia="ru-RU"/>
              </w:rPr>
              <w:lastRenderedPageBreak/>
              <w:t xml:space="preserve">price-list - </w:t>
            </w:r>
            <w:r w:rsidRPr="005A5A47" w:rsidR="005A5A47">
              <w:rPr>
                <w:rFonts w:ascii="Times New Roman" w:hAnsi="Times New Roman" w:eastAsia="Times New Roman" w:cs="Times New Roman"/>
                <w:color w:val="0052CC"/>
                <w:sz w:val="24"/>
                <w:szCs w:val="24"/>
                <w:u w:val="single"/>
                <w:lang w:eastAsia="ru-RU"/>
              </w:rPr>
              <w:t>товароведы</w:t>
            </w:r>
            <w:r w:rsidRPr="005A5A47" w:rsidR="005A5A47">
              <w:rPr>
                <w:rFonts w:ascii="Times New Roman" w:hAnsi="Times New Roman" w:eastAsia="Times New Roman" w:cs="Times New Roman"/>
                <w:color w:val="0052CC"/>
                <w:sz w:val="24"/>
                <w:szCs w:val="24"/>
                <w:u w:val="single"/>
                <w:lang w:val="en-US" w:eastAsia="ru-RU"/>
              </w:rPr>
              <w:t>)</w:t>
            </w:r>
            <w:r>
              <w:rPr>
                <w:rFonts w:ascii="Times New Roman" w:hAnsi="Times New Roman" w:eastAsia="Times New Roman" w:cs="Times New Roman"/>
                <w:color w:val="0052CC"/>
                <w:sz w:val="24"/>
                <w:szCs w:val="24"/>
                <w:u w:val="single"/>
                <w:lang w:val="en-US" w:eastAsia="ru-RU"/>
              </w:rPr>
              <w:fldChar w:fldCharType="end"/>
            </w:r>
          </w:p>
        </w:tc>
      </w:tr>
      <w:tr w:rsidRPr="005A5A47" w:rsidR="005A5A47" w:rsidTr="005A5A47" w14:paraId="322558DD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638E51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lastRenderedPageBreak/>
              <w:t>21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FB9DA7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02.02.2022 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7FF77D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Департамент E-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comerce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розничного бизнеса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EA4BD1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Андрей Хоменко</w:t>
            </w:r>
          </w:p>
          <w:p w:rsidRPr="005A5A47" w:rsidR="005A5A47" w:rsidP="005A5A47" w:rsidRDefault="005A5A47" w14:paraId="00F6A9E5" w14:textId="77777777">
            <w:pPr>
              <w:spacing w:before="15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Богдана Бойчук</w:t>
            </w:r>
          </w:p>
          <w:p w:rsidRPr="005A5A47" w:rsidR="005A5A47" w:rsidP="005A5A47" w:rsidRDefault="005A5A47" w14:paraId="11E072D0" w14:textId="77777777">
            <w:pPr>
              <w:spacing w:before="15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Кристина Кислова</w:t>
            </w:r>
          </w:p>
          <w:p w:rsidRPr="005A5A47" w:rsidR="005A5A47" w:rsidP="005A5A47" w:rsidRDefault="005A5A47" w14:paraId="6AA14704" w14:textId="77777777">
            <w:pPr>
              <w:spacing w:before="15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Евгений Кондратович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9748B0" w14:paraId="482E454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hyperlink w:history="1" r:id="rId109"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 xml:space="preserve">2022-02-02 - </w:t>
              </w:r>
              <w:proofErr w:type="spellStart"/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>Minutes</w:t>
              </w:r>
              <w:proofErr w:type="spellEnd"/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 xml:space="preserve"> (Департамент </w:t>
              </w:r>
              <w:proofErr w:type="spellStart"/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>Еком</w:t>
              </w:r>
              <w:proofErr w:type="spellEnd"/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 xml:space="preserve">, </w:t>
              </w:r>
              <w:proofErr w:type="spellStart"/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>передачала</w:t>
              </w:r>
              <w:proofErr w:type="spellEnd"/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 xml:space="preserve"> данных на сайт </w:t>
              </w:r>
              <w:proofErr w:type="spellStart"/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>Брокард</w:t>
              </w:r>
              <w:proofErr w:type="spellEnd"/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>)</w:t>
              </w:r>
            </w:hyperlink>
          </w:p>
        </w:tc>
      </w:tr>
      <w:tr w:rsidRPr="005A5A47" w:rsidR="005A5A47" w:rsidTr="005A5A47" w14:paraId="1B387706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DCEF17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7128AF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03.02.2022 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D6A280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Отдел ценообразования и товарной номенклатуры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C8E8FD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Наталья Колесник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9748B0" w14:paraId="04325D7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hyperlink w:history="1" r:id="rId110"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 xml:space="preserve">2022-02-03 - </w:t>
              </w:r>
              <w:proofErr w:type="spellStart"/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>Minutes</w:t>
              </w:r>
              <w:proofErr w:type="spellEnd"/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 xml:space="preserve"> (</w:t>
              </w:r>
              <w:proofErr w:type="spellStart"/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>Валидация</w:t>
              </w:r>
              <w:proofErr w:type="spellEnd"/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 xml:space="preserve"> данных поставщика - товароведы)</w:t>
              </w:r>
            </w:hyperlink>
          </w:p>
        </w:tc>
      </w:tr>
      <w:tr w:rsidRPr="005A5A47" w:rsidR="005A5A47" w:rsidTr="005A5A47" w14:paraId="341CDFD8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03ADE0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D64528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04.02.2022 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CBF411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ИТ департамент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031CC3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Владимир Мартынов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174ACF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3D797C4A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2C41FF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90AE69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08.02.2022 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23C76C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ИТ департамент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4A6C22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Константин 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Марикуца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9748B0" w14:paraId="2C72718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hyperlink w:history="1" r:id="rId111"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>2022-02-08 Встреча о способах миграции данных</w:t>
              </w:r>
            </w:hyperlink>
          </w:p>
        </w:tc>
      </w:tr>
      <w:tr w:rsidRPr="005A5A47" w:rsidR="005A5A47" w:rsidTr="005A5A47" w14:paraId="0321E791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8A20A9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B7CDEF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09.02.2022 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08214F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ИТ департамент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96B88A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Олег Дергач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9748B0" w14:paraId="4D66FDC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hyperlink w:history="1" r:id="rId112"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 xml:space="preserve">2022-02-09 - </w:t>
              </w:r>
              <w:proofErr w:type="spellStart"/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>Minutes</w:t>
              </w:r>
              <w:proofErr w:type="spellEnd"/>
              <w:r w:rsidRPr="005A5A47" w:rsidR="005A5A47">
                <w:rPr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 xml:space="preserve"> (Номенклатурный номер, код Тетра, структуры таблиц)</w:t>
              </w:r>
            </w:hyperlink>
          </w:p>
        </w:tc>
      </w:tr>
    </w:tbl>
    <w:p w:rsidRPr="005A5A47" w:rsidR="005A5A47" w:rsidP="005A5A47" w:rsidRDefault="005A5A47" w14:paraId="46BD46A5" w14:textId="77777777">
      <w:pPr>
        <w:shd w:val="clear" w:color="auto" w:fill="FFFFFF"/>
        <w:spacing w:before="450" w:after="0" w:line="240" w:lineRule="auto"/>
        <w:outlineLvl w:val="0"/>
        <w:rPr>
          <w:rFonts w:ascii="Segoe UI" w:hAnsi="Segoe UI" w:eastAsia="Times New Roman" w:cs="Segoe UI"/>
          <w:color w:val="172B4D"/>
          <w:spacing w:val="-2"/>
          <w:kern w:val="36"/>
          <w:sz w:val="36"/>
          <w:szCs w:val="36"/>
          <w:lang w:eastAsia="ru-RU"/>
        </w:rPr>
      </w:pPr>
      <w:commentRangeStart w:id="44"/>
      <w:r w:rsidRPr="005A5A47">
        <w:rPr>
          <w:rFonts w:ascii="Segoe UI" w:hAnsi="Segoe UI" w:eastAsia="Times New Roman" w:cs="Segoe UI"/>
          <w:color w:val="172B4D"/>
          <w:spacing w:val="-2"/>
          <w:kern w:val="36"/>
          <w:sz w:val="36"/>
          <w:szCs w:val="36"/>
          <w:lang w:eastAsia="ru-RU"/>
        </w:rPr>
        <w:t>Список предположений</w:t>
      </w:r>
      <w:commentRangeEnd w:id="44"/>
      <w:r w:rsidR="00C95C39">
        <w:rPr>
          <w:rStyle w:val="aa"/>
        </w:rPr>
        <w:commentReference w:id="44"/>
      </w:r>
    </w:p>
    <w:p w:rsidRPr="005A5A47" w:rsidR="005A5A47" w:rsidP="005A5A47" w:rsidRDefault="005A5A47" w14:paraId="664BFEC9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Штрих код товара является уникальным идентификатором</w:t>
      </w:r>
    </w:p>
    <w:p w:rsidRPr="005A5A47" w:rsidR="005A5A47" w:rsidP="005A5A47" w:rsidRDefault="005A5A47" w14:paraId="0C7A4382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Импорт данных на сайт Brocard.UA проходит в несколько этапов</w:t>
      </w:r>
    </w:p>
    <w:p w:rsidRPr="005A5A47" w:rsidR="005A5A47" w:rsidP="005A5A47" w:rsidRDefault="005A5A47" w14:paraId="497C8793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Видео контент на момент сбора данных не использовался</w:t>
      </w:r>
    </w:p>
    <w:p w:rsidRPr="005A5A47" w:rsidR="005A5A47" w:rsidP="005A5A47" w:rsidRDefault="005A5A47" w14:paraId="4969F8D4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Анализ данных о персонале, продажах, заказах, которые есть в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Tetra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office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, не входят в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Discovery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phase</w:t>
      </w:r>
      <w:proofErr w:type="spellEnd"/>
    </w:p>
    <w:p w:rsidRPr="005A5A47" w:rsidR="005A5A47" w:rsidP="005A5A47" w:rsidRDefault="005A5A47" w14:paraId="017BC279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Партийный учет PIM покрывать не сможет</w:t>
      </w:r>
    </w:p>
    <w:p w:rsidRPr="005A5A47" w:rsidR="005A5A47" w:rsidP="005A5A47" w:rsidRDefault="005A5A47" w14:paraId="03E04D30" w14:textId="77777777">
      <w:pPr>
        <w:shd w:val="clear" w:color="auto" w:fill="FFFFFF"/>
        <w:spacing w:before="450" w:after="0" w:line="240" w:lineRule="auto"/>
        <w:outlineLvl w:val="0"/>
        <w:rPr>
          <w:rFonts w:ascii="Segoe UI" w:hAnsi="Segoe UI" w:eastAsia="Times New Roman" w:cs="Segoe UI"/>
          <w:color w:val="172B4D"/>
          <w:spacing w:val="-2"/>
          <w:kern w:val="36"/>
          <w:sz w:val="36"/>
          <w:szCs w:val="36"/>
          <w:lang w:eastAsia="ru-RU"/>
        </w:rPr>
      </w:pPr>
      <w:commentRangeStart w:id="45"/>
      <w:proofErr w:type="spellStart"/>
      <w:r w:rsidRPr="005A5A47">
        <w:rPr>
          <w:rFonts w:ascii="Segoe UI" w:hAnsi="Segoe UI" w:eastAsia="Times New Roman" w:cs="Segoe UI"/>
          <w:color w:val="172B4D"/>
          <w:spacing w:val="-2"/>
          <w:kern w:val="36"/>
          <w:sz w:val="36"/>
          <w:szCs w:val="36"/>
          <w:lang w:eastAsia="ru-RU"/>
        </w:rPr>
        <w:t>As</w:t>
      </w:r>
      <w:proofErr w:type="spellEnd"/>
      <w:r w:rsidRPr="005A5A47">
        <w:rPr>
          <w:rFonts w:ascii="Segoe UI" w:hAnsi="Segoe UI" w:eastAsia="Times New Roman" w:cs="Segoe UI"/>
          <w:color w:val="172B4D"/>
          <w:spacing w:val="-2"/>
          <w:kern w:val="36"/>
          <w:sz w:val="36"/>
          <w:szCs w:val="36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pacing w:val="-2"/>
          <w:kern w:val="36"/>
          <w:sz w:val="36"/>
          <w:szCs w:val="36"/>
          <w:lang w:eastAsia="ru-RU"/>
        </w:rPr>
        <w:t>is</w:t>
      </w:r>
      <w:proofErr w:type="spellEnd"/>
      <w:commentRangeEnd w:id="45"/>
      <w:r w:rsidR="00C95C39">
        <w:rPr>
          <w:rStyle w:val="aa"/>
        </w:rPr>
        <w:commentReference w:id="45"/>
      </w:r>
    </w:p>
    <w:p w:rsidRPr="005A5A47" w:rsidR="005A5A47" w:rsidP="005A5A47" w:rsidRDefault="005A5A47" w14:paraId="4EFDEAE0" w14:textId="77777777">
      <w:pPr>
        <w:shd w:val="clear" w:color="auto" w:fill="FFFFFF"/>
        <w:spacing w:before="150" w:after="0" w:line="240" w:lineRule="auto"/>
        <w:outlineLvl w:val="1"/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</w:pPr>
      <w:commentRangeStart w:id="46"/>
      <w:r w:rsidRPr="005A5A47"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  <w:t>Процессы миграции товарной номенклатуры по текущим системам</w:t>
      </w:r>
      <w:commentRangeEnd w:id="46"/>
      <w:r w:rsidR="00223AB8">
        <w:rPr>
          <w:rStyle w:val="aa"/>
        </w:rPr>
        <w:commentReference w:id="46"/>
      </w:r>
    </w:p>
    <w:p w:rsidRPr="005A5A47" w:rsidR="005A5A47" w:rsidP="005A5A47" w:rsidRDefault="005A5A47" w14:paraId="7E2880CD" w14:textId="77777777">
      <w:pPr>
        <w:shd w:val="clear" w:color="auto" w:fill="FFFFFF"/>
        <w:spacing w:before="150" w:after="0" w:line="240" w:lineRule="auto"/>
        <w:outlineLvl w:val="2"/>
        <w:rPr>
          <w:rFonts w:ascii="Segoe UI" w:hAnsi="Segoe UI" w:eastAsia="Times New Roman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5A5A47">
        <w:rPr>
          <w:rFonts w:ascii="Segoe UI" w:hAnsi="Segoe UI" w:eastAsia="Times New Roman" w:cs="Segoe UI"/>
          <w:b/>
          <w:bCs/>
          <w:color w:val="172B4D"/>
          <w:spacing w:val="-1"/>
          <w:sz w:val="24"/>
          <w:szCs w:val="24"/>
          <w:lang w:eastAsia="ru-RU"/>
        </w:rPr>
        <w:t>Схема обогащения продукта атрибутами</w:t>
      </w:r>
    </w:p>
    <w:p w:rsidRPr="005A5A47" w:rsidR="005A5A47" w:rsidP="005A5A47" w:rsidRDefault="005A5A47" w14:paraId="72E228DD" w14:textId="77777777">
      <w:pPr>
        <w:shd w:val="clear" w:color="auto" w:fill="FFFFFF"/>
        <w:spacing w:after="0" w:line="240" w:lineRule="auto"/>
        <w:jc w:val="center"/>
        <w:rPr>
          <w:rFonts w:ascii="Segoe UI" w:hAnsi="Segoe UI" w:eastAsia="Times New Roman" w:cs="Segoe UI"/>
          <w:b/>
          <w:bCs/>
          <w:color w:val="172B4D"/>
          <w:sz w:val="24"/>
          <w:szCs w:val="24"/>
          <w:lang w:eastAsia="ru-RU"/>
        </w:rPr>
      </w:pPr>
      <w:proofErr w:type="spellStart"/>
      <w:r w:rsidRPr="005A5A47">
        <w:rPr>
          <w:rFonts w:ascii="Segoe UI" w:hAnsi="Segoe UI" w:eastAsia="Times New Roman" w:cs="Segoe UI"/>
          <w:b/>
          <w:bCs/>
          <w:color w:val="172B4D"/>
          <w:sz w:val="24"/>
          <w:szCs w:val="24"/>
          <w:lang w:eastAsia="ru-RU"/>
        </w:rPr>
        <w:lastRenderedPageBreak/>
        <w:t>Goods_flow</w:t>
      </w:r>
      <w:proofErr w:type="spellEnd"/>
    </w:p>
    <w:p w:rsidRPr="005A5A47" w:rsidR="005A5A47" w:rsidP="005A5A47" w:rsidRDefault="005A5A47" w14:paraId="694691CE" w14:textId="77777777">
      <w:pPr>
        <w:shd w:val="clear" w:color="auto" w:fill="FFFFFF"/>
        <w:spacing w:after="0" w:line="240" w:lineRule="auto"/>
        <w:jc w:val="center"/>
        <w:rPr>
          <w:rFonts w:ascii="Segoe UI" w:hAnsi="Segoe UI" w:eastAsia="Times New Roman" w:cs="Segoe UI"/>
          <w:b/>
          <w:bCs/>
          <w:color w:val="172B4D"/>
          <w:sz w:val="24"/>
          <w:szCs w:val="24"/>
          <w:lang w:eastAsia="ru-RU"/>
        </w:rPr>
      </w:pPr>
      <w:r w:rsidRPr="005A5A47">
        <w:rPr>
          <w:rFonts w:ascii="Segoe UI" w:hAnsi="Segoe UI" w:eastAsia="Times New Roman" w:cs="Segoe UI"/>
          <w:b/>
          <w:bCs/>
          <w:color w:val="172B4D"/>
          <w:sz w:val="24"/>
          <w:szCs w:val="24"/>
          <w:lang w:eastAsia="ru-RU"/>
        </w:rPr>
        <w:t> </w:t>
      </w:r>
    </w:p>
    <w:p w:rsidRPr="005A5A47" w:rsidR="005A5A47" w:rsidP="005A5A47" w:rsidRDefault="005A5A47" w14:paraId="53547EDA" w14:textId="77777777">
      <w:pPr>
        <w:shd w:val="clear" w:color="auto" w:fill="FFFFFF"/>
        <w:spacing w:before="150" w:after="75" w:line="240" w:lineRule="auto"/>
        <w:ind w:left="75"/>
        <w:jc w:val="center"/>
        <w:rPr>
          <w:rFonts w:ascii="Segoe UI" w:hAnsi="Segoe UI" w:eastAsia="Times New Roman" w:cs="Segoe UI"/>
          <w:b/>
          <w:bCs/>
          <w:color w:val="172B4D"/>
          <w:sz w:val="19"/>
          <w:szCs w:val="19"/>
          <w:lang w:eastAsia="ru-RU"/>
        </w:rPr>
      </w:pPr>
      <w:r w:rsidRPr="005A5A47">
        <w:rPr>
          <w:rFonts w:ascii="Segoe UI" w:hAnsi="Segoe UI" w:eastAsia="Times New Roman" w:cs="Segoe UI"/>
          <w:b/>
          <w:bCs/>
          <w:color w:val="172B4D"/>
          <w:sz w:val="19"/>
          <w:szCs w:val="19"/>
          <w:lang w:eastAsia="ru-RU"/>
        </w:rPr>
        <w:t>(v.3)</w:t>
      </w:r>
    </w:p>
    <w:p w:rsidRPr="005A5A47" w:rsidR="005A5A47" w:rsidP="005A5A47" w:rsidRDefault="005A5A47" w14:paraId="6B934410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ТоварПоставщикСистемаТовароведБренд-менеджерЭкспортирует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 данные по товару из 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PIMCore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в формате </w:t>
      </w:r>
      <w:proofErr w:type="spellStart"/>
      <w:proofErr w:type="gram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Excel,которые</w:t>
      </w:r>
      <w:proofErr w:type="spellEnd"/>
      <w:proofErr w:type="gram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 содержат код 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ТЕТРАИмпортирует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 файл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Excel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в 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Navision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по 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штрихкоду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. Файл содержит атрибуты для интернет-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магазинаКод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ТЕТРА автоматически появляется в 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PIMCoreДанные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 автоматически загружаются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вТЕТРАИмпортирует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 данные в формате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Excel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 в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ЕТРДобавляет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 Номенклатурный номер вручную в 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Excel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файлеЭкспортирует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 данные из 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PIMCore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в формате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ExcelФайл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Excel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 заполняет по шаблону, проставляет код ТЕТРА для 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Navision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(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списоксоответствий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 ведется вручную)Импортирует файл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Excel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 в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NavisionДанные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по коду УКТЗЕД автоматически загружаются в 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ЕТРЗагружает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в Тетра через 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Excel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файл по шаблону код 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УКТЗЕДЗагружает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в Тетра через 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Excel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файл по шаблону Область 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примененияИз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ТЕТРА выгружает файл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Excel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в 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станд.форматеПроверяет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 форму и 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импортируетв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вPIMCoreИмпортирует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 заполненную форму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Excel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 в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PIMCoreВносит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данные в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PIMCore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 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вручнуюЗаполняет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 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станд.форму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 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Excel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по товару/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товарамОтправляет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 заполненную 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станд.форму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 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Excel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по товару/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товарамбренд-менеджерамПроверяет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 форму/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дозаполняет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и отправляет 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товароведамВсе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данные по товару содержатся в 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NavisionРабота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с вариантами и наборами в 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Navision</w:t>
      </w:r>
      <w:proofErr w:type="spellEnd"/>
    </w:p>
    <w:p w:rsidRPr="005A5A47" w:rsidR="005A5A47" w:rsidP="005A5A47" w:rsidRDefault="005A5A47" w14:paraId="0BA715F9" w14:textId="77777777">
      <w:pPr>
        <w:numPr>
          <w:ilvl w:val="0"/>
          <w:numId w:val="4"/>
        </w:numPr>
        <w:pBdr>
          <w:bottom w:val="single" w:color="CCCCCC" w:sz="6" w:space="0"/>
        </w:pBdr>
        <w:shd w:val="clear" w:color="auto" w:fill="F8F8F8"/>
        <w:spacing w:after="0" w:line="240" w:lineRule="auto"/>
        <w:ind w:left="0" w:right="6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Business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Attributes</w:t>
      </w:r>
      <w:proofErr w:type="spellEnd"/>
    </w:p>
    <w:p w:rsidRPr="005A5A47" w:rsidR="005A5A47" w:rsidP="005A5A47" w:rsidRDefault="005A5A47" w14:paraId="2402A42F" w14:textId="77777777">
      <w:pPr>
        <w:numPr>
          <w:ilvl w:val="0"/>
          <w:numId w:val="4"/>
        </w:numPr>
        <w:pBdr>
          <w:bottom w:val="single" w:color="CCCCCC" w:sz="6" w:space="0"/>
        </w:pBdr>
        <w:shd w:val="clear" w:color="auto" w:fill="F8F8F8"/>
        <w:spacing w:after="0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Technical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Attributes</w:t>
      </w:r>
      <w:proofErr w:type="spellEnd"/>
    </w:p>
    <w:p w:rsidRPr="005A5A47" w:rsidR="005A5A47" w:rsidP="005A5A47" w:rsidRDefault="005A5A47" w14:paraId="146177CB" w14:textId="77777777">
      <w:pPr>
        <w:shd w:val="clear" w:color="auto" w:fill="F8F8F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Attributes</w:t>
      </w:r>
      <w:proofErr w:type="spellEnd"/>
    </w:p>
    <w:p w:rsidRPr="005A5A47" w:rsidR="005A5A47" w:rsidP="005A5A47" w:rsidRDefault="005A5A47" w14:paraId="7A3D5C9E" w14:textId="1BE07483">
      <w:pPr>
        <w:shd w:val="clear" w:color="auto" w:fill="F8F8F8"/>
        <w:spacing w:after="135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Name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</w:rPr>
        <w:object w:dxaOrig="1440" w:dyaOrig="1440" w14:anchorId="096A6D31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39" style="width:150.45pt;height:57.25pt" o:ole="" type="#_x0000_t75">
            <v:imagedata o:title="" r:id="rId113"/>
          </v:shape>
          <w:control w:name="DefaultOcxName" w:shapeid="_x0000_i1039" r:id="rId114"/>
        </w:object>
      </w:r>
    </w:p>
    <w:p w:rsidRPr="005A5A47" w:rsidR="005A5A47" w:rsidP="005A5A47" w:rsidRDefault="005A5A47" w14:paraId="1F170A3E" w14:textId="288F1BB5">
      <w:pPr>
        <w:shd w:val="clear" w:color="auto" w:fill="F8F8F8"/>
        <w:spacing w:after="135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Description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</w:rPr>
        <w:object w:dxaOrig="1440" w:dyaOrig="1440" w14:anchorId="52EBAACB">
          <v:shape id="_x0000_i1042" style="width:150.45pt;height:57.25pt" o:ole="" type="#_x0000_t75">
            <v:imagedata o:title="" r:id="rId113"/>
          </v:shape>
          <w:control w:name="DefaultOcxName1" w:shapeid="_x0000_i1042" r:id="rId115"/>
        </w:object>
      </w:r>
    </w:p>
    <w:p w:rsidRPr="005A5A47" w:rsidR="005A5A47" w:rsidP="005A5A47" w:rsidRDefault="005A5A47" w14:paraId="51F0B547" w14:textId="77777777">
      <w:pPr>
        <w:shd w:val="clear" w:color="auto" w:fill="F8F8F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Links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to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other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content</w:t>
      </w:r>
      <w:proofErr w:type="spellEnd"/>
    </w:p>
    <w:tbl>
      <w:tblPr>
        <w:tblW w:w="4785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"/>
        <w:gridCol w:w="1931"/>
        <w:gridCol w:w="2233"/>
      </w:tblGrid>
      <w:tr w:rsidRPr="005A5A47" w:rsidR="005A5A47" w:rsidTr="005A5A47" w14:paraId="3095DB7E" w14:textId="77777777">
        <w:trPr>
          <w:trHeight w:val="150"/>
        </w:trPr>
        <w:tc>
          <w:tcPr>
            <w:tcW w:w="4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BEBE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5A5A47" w:rsidR="005A5A47" w:rsidP="005A5A47" w:rsidRDefault="005A5A47" w14:paraId="1A674CF2" w14:textId="77777777">
            <w:pPr>
              <w:spacing w:after="135" w:line="240" w:lineRule="auto"/>
              <w:jc w:val="center"/>
              <w:rPr>
                <w:rFonts w:ascii="Arial" w:hAnsi="Arial" w:eastAsia="Times New Roman" w:cs="Arial"/>
                <w:b/>
                <w:bCs/>
                <w:color w:val="666666"/>
                <w:sz w:val="18"/>
                <w:szCs w:val="18"/>
                <w:lang w:eastAsia="ru-RU"/>
              </w:rPr>
            </w:pPr>
            <w:proofErr w:type="spellStart"/>
            <w:r w:rsidRPr="005A5A47">
              <w:rPr>
                <w:rFonts w:ascii="Arial" w:hAnsi="Arial" w:eastAsia="Times New Roman" w:cs="Arial"/>
                <w:b/>
                <w:bCs/>
                <w:color w:val="666666"/>
                <w:sz w:val="18"/>
                <w:szCs w:val="18"/>
                <w:lang w:eastAsia="ru-RU"/>
              </w:rPr>
              <w:t>Type</w:t>
            </w:r>
            <w:proofErr w:type="spellEnd"/>
          </w:p>
        </w:tc>
        <w:tc>
          <w:tcPr>
            <w:tcW w:w="17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BEBE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5A5A47" w:rsidR="005A5A47" w:rsidP="005A5A47" w:rsidRDefault="005A5A47" w14:paraId="07FFA5D3" w14:textId="77777777">
            <w:pPr>
              <w:spacing w:after="135" w:line="240" w:lineRule="auto"/>
              <w:jc w:val="center"/>
              <w:rPr>
                <w:rFonts w:ascii="Arial" w:hAnsi="Arial" w:eastAsia="Times New Roman" w:cs="Arial"/>
                <w:b/>
                <w:bCs/>
                <w:color w:val="666666"/>
                <w:sz w:val="18"/>
                <w:szCs w:val="18"/>
                <w:lang w:eastAsia="ru-RU"/>
              </w:rPr>
            </w:pPr>
            <w:proofErr w:type="spellStart"/>
            <w:r w:rsidRPr="005A5A47">
              <w:rPr>
                <w:rFonts w:ascii="Arial" w:hAnsi="Arial" w:eastAsia="Times New Roman" w:cs="Arial"/>
                <w:b/>
                <w:bCs/>
                <w:color w:val="666666"/>
                <w:sz w:val="18"/>
                <w:szCs w:val="18"/>
                <w:lang w:eastAsia="ru-RU"/>
              </w:rPr>
              <w:t>Title</w:t>
            </w:r>
            <w:proofErr w:type="spellEnd"/>
          </w:p>
        </w:tc>
        <w:tc>
          <w:tcPr>
            <w:tcW w:w="205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BEBE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5A5A47" w:rsidR="005A5A47" w:rsidP="005A5A47" w:rsidRDefault="005A5A47" w14:paraId="7589552F" w14:textId="77777777">
            <w:pPr>
              <w:spacing w:after="135" w:line="240" w:lineRule="auto"/>
              <w:jc w:val="center"/>
              <w:rPr>
                <w:rFonts w:ascii="Arial" w:hAnsi="Arial" w:eastAsia="Times New Roman" w:cs="Arial"/>
                <w:b/>
                <w:bCs/>
                <w:color w:val="666666"/>
                <w:sz w:val="18"/>
                <w:szCs w:val="18"/>
                <w:lang w:eastAsia="ru-RU"/>
              </w:rPr>
            </w:pPr>
            <w:proofErr w:type="spellStart"/>
            <w:r w:rsidRPr="005A5A47">
              <w:rPr>
                <w:rFonts w:ascii="Arial" w:hAnsi="Arial" w:eastAsia="Times New Roman" w:cs="Arial"/>
                <w:b/>
                <w:bCs/>
                <w:color w:val="666666"/>
                <w:sz w:val="18"/>
                <w:szCs w:val="18"/>
                <w:lang w:eastAsia="ru-RU"/>
              </w:rPr>
              <w:t>Description</w:t>
            </w:r>
            <w:proofErr w:type="spellEnd"/>
          </w:p>
        </w:tc>
      </w:tr>
      <w:tr w:rsidRPr="009748B0" w:rsidR="005A5A47" w:rsidTr="005A5A47" w14:paraId="595AB3FB" w14:textId="77777777">
        <w:trPr>
          <w:trHeight w:val="150"/>
        </w:trPr>
        <w:tc>
          <w:tcPr>
            <w:tcW w:w="0" w:type="auto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5A5A47" w:rsidR="005A5A47" w:rsidP="005A5A47" w:rsidRDefault="005A5A47" w14:paraId="00124E83" w14:textId="77777777">
            <w:pPr>
              <w:spacing w:after="135" w:line="240" w:lineRule="auto"/>
              <w:rPr>
                <w:rFonts w:ascii="Arial" w:hAnsi="Arial" w:eastAsia="Times New Roman" w:cs="Arial"/>
                <w:color w:val="666666"/>
                <w:sz w:val="15"/>
                <w:szCs w:val="15"/>
                <w:lang w:val="en-US" w:eastAsia="ru-RU"/>
              </w:rPr>
            </w:pPr>
            <w:r w:rsidRPr="005A5A47">
              <w:rPr>
                <w:rFonts w:ascii="Arial" w:hAnsi="Arial" w:eastAsia="Times New Roman" w:cs="Arial"/>
                <w:color w:val="666666"/>
                <w:sz w:val="15"/>
                <w:szCs w:val="15"/>
                <w:lang w:val="en-US" w:eastAsia="ru-RU"/>
              </w:rPr>
              <w:t>There are no links. Add links using the +-Icon.</w:t>
            </w:r>
          </w:p>
        </w:tc>
      </w:tr>
    </w:tbl>
    <w:p w:rsidRPr="005A5A47" w:rsidR="005A5A47" w:rsidP="005A5A47" w:rsidRDefault="005A5A47" w14:paraId="07B78D77" w14:textId="77777777">
      <w:pPr>
        <w:shd w:val="clear" w:color="auto" w:fill="F8F8F8"/>
        <w:spacing w:after="0" w:line="150" w:lineRule="atLeast"/>
        <w:jc w:val="center"/>
        <w:rPr>
          <w:rFonts w:ascii="Arial" w:hAnsi="Arial" w:eastAsia="Times New Roman" w:cs="Arial"/>
          <w:b/>
          <w:bCs/>
          <w:color w:val="000000"/>
          <w:sz w:val="18"/>
          <w:szCs w:val="18"/>
          <w:lang w:eastAsia="ru-RU"/>
        </w:rPr>
      </w:pPr>
      <w:proofErr w:type="spellStart"/>
      <w:r w:rsidRPr="005A5A47">
        <w:rPr>
          <w:rFonts w:ascii="Arial" w:hAnsi="Arial" w:eastAsia="Times New Roman" w:cs="Arial"/>
          <w:b/>
          <w:bCs/>
          <w:color w:val="000000"/>
          <w:sz w:val="18"/>
          <w:szCs w:val="18"/>
          <w:lang w:eastAsia="ru-RU"/>
        </w:rPr>
        <w:t>Business</w:t>
      </w:r>
      <w:proofErr w:type="spellEnd"/>
      <w:r w:rsidRPr="005A5A47">
        <w:rPr>
          <w:rFonts w:ascii="Arial" w:hAnsi="Arial" w:eastAsia="Times New Roman" w:cs="Arial"/>
          <w:b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5A5A47">
        <w:rPr>
          <w:rFonts w:ascii="Arial" w:hAnsi="Arial" w:eastAsia="Times New Roman" w:cs="Arial"/>
          <w:b/>
          <w:bCs/>
          <w:color w:val="000000"/>
          <w:sz w:val="18"/>
          <w:szCs w:val="18"/>
          <w:lang w:eastAsia="ru-RU"/>
        </w:rPr>
        <w:t>Attributes</w:t>
      </w:r>
      <w:proofErr w:type="spellEnd"/>
    </w:p>
    <w:p w:rsidRPr="005A5A47" w:rsidR="005A5A47" w:rsidP="005A5A47" w:rsidRDefault="005A5A47" w14:paraId="27BAB0D9" w14:textId="77777777">
      <w:pPr>
        <w:shd w:val="clear" w:color="auto" w:fill="FFFFFF"/>
        <w:spacing w:before="450" w:after="0" w:line="240" w:lineRule="auto"/>
        <w:outlineLvl w:val="2"/>
        <w:rPr>
          <w:rFonts w:ascii="Segoe UI" w:hAnsi="Segoe UI" w:eastAsia="Times New Roman" w:cs="Segoe UI"/>
          <w:b/>
          <w:bCs/>
          <w:color w:val="172B4D"/>
          <w:spacing w:val="-1"/>
          <w:sz w:val="24"/>
          <w:szCs w:val="24"/>
          <w:lang w:eastAsia="ru-RU"/>
        </w:rPr>
      </w:pPr>
      <w:commentRangeStart w:id="47"/>
      <w:r w:rsidRPr="005A5A47">
        <w:rPr>
          <w:rFonts w:ascii="Segoe UI" w:hAnsi="Segoe UI" w:eastAsia="Times New Roman" w:cs="Segoe UI"/>
          <w:b/>
          <w:bCs/>
          <w:color w:val="172B4D"/>
          <w:spacing w:val="-1"/>
          <w:sz w:val="24"/>
          <w:szCs w:val="24"/>
          <w:lang w:eastAsia="ru-RU"/>
        </w:rPr>
        <w:t>Обмены данными о товаре с текущими системами</w:t>
      </w:r>
      <w:commentRangeEnd w:id="47"/>
      <w:r w:rsidR="00223AB8">
        <w:rPr>
          <w:rStyle w:val="aa"/>
        </w:rPr>
        <w:commentReference w:id="47"/>
      </w:r>
    </w:p>
    <w:p w:rsidRPr="005A5A47" w:rsidR="005A5A47" w:rsidP="005A5A47" w:rsidRDefault="005A5A47" w14:paraId="401F4B86" w14:textId="777777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Шаблон в виде файла 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Excel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(</w:t>
      </w:r>
      <w:hyperlink w:tgtFrame="_blank" w:history="1" r:id="rId116">
        <w:r w:rsidRP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31.01.20221 Product.xlsm</w:t>
        </w:r>
      </w:hyperlink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), которая отправляется поставщику для заполнения (с ограничениями и правилами заполнения). Содержит все колонки, которые необходимы для внесения данных в ЕТР (данные для ТЕТРА дублируют данные ЕТР, в ТЕТРА формируется код ТЕТРА для ЕТР и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Navision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).</w:t>
      </w:r>
    </w:p>
    <w:p w:rsidRPr="005A5A47" w:rsidR="005A5A47" w:rsidP="005A5A47" w:rsidRDefault="005A5A47" w14:paraId="0BA13397" w14:textId="777777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Поставщик самостоятельно затягивает данные (эту форму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Excel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) в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PIMCore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 </w:t>
      </w:r>
    </w:p>
    <w:p w:rsidRPr="005A5A47" w:rsidR="005A5A47" w:rsidP="005A5A47" w:rsidRDefault="005A5A47" w14:paraId="4244EE83" w14:textId="777777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Товаровед экспортирует данные из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PIMCore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и загружает в ЕТР (</w:t>
      </w:r>
      <w:hyperlink w:tgtFrame="_blank" w:history="1" r:id="rId117">
        <w:r w:rsidRP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Выгрузка из PIMCore.xlsx</w:t>
        </w:r>
      </w:hyperlink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)</w:t>
      </w:r>
    </w:p>
    <w:p w:rsidRPr="005A5A47" w:rsidR="005A5A47" w:rsidP="005A5A47" w:rsidRDefault="005A5A47" w14:paraId="697EFC71" w14:textId="777777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Из ЕТР данные автоматически загружаются в ТЕТРА</w:t>
      </w:r>
    </w:p>
    <w:p w:rsidRPr="005A5A47" w:rsidR="005A5A47" w:rsidP="005A5A47" w:rsidRDefault="005A5A47" w14:paraId="47A7679F" w14:textId="777777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Из ТЕТРА выгружается файл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Excel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в стандартном формате, содержит код ТЕТРА (</w:t>
      </w:r>
      <w:hyperlink w:tgtFrame="_blank" w:history="1" r:id="rId118">
        <w:r w:rsidRP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Экспорт файла из Тетра.xls</w:t>
        </w:r>
      </w:hyperlink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)</w:t>
      </w:r>
    </w:p>
    <w:p w:rsidRPr="005A5A47" w:rsidR="005A5A47" w:rsidP="005A5A47" w:rsidRDefault="005A5A47" w14:paraId="7C3F202A" w14:textId="777777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lastRenderedPageBreak/>
        <w:t xml:space="preserve">Через ВПР подтягивается код </w:t>
      </w:r>
      <w:proofErr w:type="gram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ТЕТРА</w:t>
      </w:r>
      <w:proofErr w:type="gram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и таблица трансформируется для дальнейшего импорта в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Navision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с колонками в определенном порядке (готовится вручную). Коды тетра для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Navision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могут объединять несколько уникальных кодов ТЕТРА для вариантов, которые будут отображаться в карточке товара в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Navision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. Список соответствий ведется вручную.</w:t>
      </w:r>
    </w:p>
    <w:p w:rsidRPr="005A5A47" w:rsidR="005A5A47" w:rsidP="005A5A47" w:rsidRDefault="005A5A47" w14:paraId="1CC1F08F" w14:textId="777777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Данные импортируются в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Navision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по определенному шаблону через файл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Excel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с набором определенных атрибутов (</w:t>
      </w:r>
      <w:hyperlink w:tgtFrame="_blank" w:history="1" r:id="rId119">
        <w:r w:rsidRP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Базовый импорт в Navision.xlsx</w:t>
        </w:r>
      </w:hyperlink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)</w:t>
      </w:r>
    </w:p>
    <w:p w:rsidRPr="005A5A47" w:rsidR="005A5A47" w:rsidP="005A5A47" w:rsidRDefault="005A5A47" w14:paraId="573656D2" w14:textId="777777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Из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PIMCore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выгружается файл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Excel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с данными по товару, который загрузил туда поставщик. Файл уже содержит код ТЕТРА, который в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PIMCore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проставляется автоматически</w:t>
      </w:r>
    </w:p>
    <w:p w:rsidRPr="005A5A47" w:rsidR="005A5A47" w:rsidP="005A5A47" w:rsidRDefault="005A5A47" w14:paraId="5AAD8AF5" w14:textId="777777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После этого по нему специалист импортирует в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Navision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другой набор атрибутов по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штрихкоду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. Этот набор атрибутов загружается только в эту систему и является фильтрами для интернет-магазина (</w:t>
      </w:r>
      <w:hyperlink w:tgtFrame="_blank" w:history="1" r:id="rId120">
        <w:r w:rsidRP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Список дополнительных атрибутов, которые мы подгружаем в Navision.xlsx</w:t>
        </w:r>
      </w:hyperlink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)</w:t>
      </w:r>
    </w:p>
    <w:p w:rsidRPr="005A5A47" w:rsidR="005A5A47" w:rsidP="005A5A47" w:rsidRDefault="005A5A47" w14:paraId="4EB8BC95" w14:textId="77777777">
      <w:pPr>
        <w:shd w:val="clear" w:color="auto" w:fill="FFFFFF"/>
        <w:spacing w:before="450" w:after="0" w:line="240" w:lineRule="auto"/>
        <w:outlineLvl w:val="1"/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</w:pPr>
      <w:r w:rsidRPr="005A5A47"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  <w:t xml:space="preserve">Система </w:t>
      </w:r>
      <w:proofErr w:type="spellStart"/>
      <w:r w:rsidRPr="005A5A47"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  <w:t>Labels</w:t>
      </w:r>
      <w:proofErr w:type="spellEnd"/>
    </w:p>
    <w:p w:rsidRPr="005A5A47" w:rsidR="005A5A47" w:rsidP="005A5A47" w:rsidRDefault="005A5A47" w14:paraId="20278955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Данные для системы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Labels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мигрируют по следующей схеме:</w:t>
      </w:r>
    </w:p>
    <w:p w:rsidRPr="005A5A47" w:rsidR="005A5A47" w:rsidP="005A5A47" w:rsidRDefault="005A5A47" w14:paraId="27CC3641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val="en-US"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Тетра</w:t>
      </w:r>
      <w:r w:rsidRPr="005A5A47">
        <w:rPr>
          <w:rFonts w:ascii="Segoe UI" w:hAnsi="Segoe UI" w:eastAsia="Times New Roman" w:cs="Segoe UI"/>
          <w:color w:val="172B4D"/>
          <w:sz w:val="21"/>
          <w:szCs w:val="21"/>
          <w:lang w:val="en-US" w:eastAsia="ru-RU"/>
        </w:rPr>
        <w:t xml:space="preserve"> Office → MS Access→ Excel.xlsm→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Стикер</w:t>
      </w:r>
      <w:proofErr w:type="spellEnd"/>
    </w:p>
    <w:p w:rsidRPr="005A5A47" w:rsidR="005A5A47" w:rsidP="005A5A47" w:rsidRDefault="005A5A47" w14:paraId="604A342D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noProof/>
          <w:color w:val="172B4D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36041E37" wp14:editId="5707F01B">
                <wp:extent cx="2379980" cy="2379980"/>
                <wp:effectExtent l="0" t="0" r="0" b="0"/>
                <wp:docPr id="5" name="Прямоугольник 5" descr="https://wiki.nodeart.app/download/attachments/82575740/image2022-2-14_8-43-15.png?version=1&amp;modificationDate=1644821001085&amp;api=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79980" cy="2379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691686A6">
              <v:rect id="Прямоугольник 5" style="width:187.4pt;height:18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https://wiki.nodeart.app/download/attachments/82575740/image2022-2-14_8-43-15.png?version=1&amp;modificationDate=1644821001085&amp;api=v2" o:spid="_x0000_s1026" filled="f" stroked="f" w14:anchorId="0FD618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">
                <o:lock v:ext="edit" aspectratio="t"/>
                <w10:anchorlock/>
              </v:rect>
            </w:pict>
          </mc:Fallback>
        </mc:AlternateContent>
      </w:r>
    </w:p>
    <w:p w:rsidRPr="005A5A47" w:rsidR="005A5A47" w:rsidP="005A5A47" w:rsidRDefault="005A5A47" w14:paraId="19C09703" w14:textId="77777777">
      <w:pPr>
        <w:shd w:val="clear" w:color="auto" w:fill="FFFFFF"/>
        <w:spacing w:before="450" w:after="0" w:line="240" w:lineRule="auto"/>
        <w:outlineLvl w:val="1"/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</w:pPr>
      <w:proofErr w:type="spellStart"/>
      <w:r w:rsidRPr="005A5A47"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  <w:t>Валидация</w:t>
      </w:r>
      <w:proofErr w:type="spellEnd"/>
      <w:r w:rsidRPr="005A5A47"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  <w:t xml:space="preserve"> данных</w:t>
      </w:r>
    </w:p>
    <w:p w:rsidRPr="005A5A47" w:rsidR="005A5A47" w:rsidP="005A5A47" w:rsidRDefault="005A5A47" w14:paraId="0C6E20D0" w14:textId="7777777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Валидация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данных происходит в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Excel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file</w:t>
      </w:r>
      <w:proofErr w:type="spellEnd"/>
    </w:p>
    <w:p w:rsidRPr="005A5A47" w:rsidR="005A5A47" w:rsidP="005A5A47" w:rsidRDefault="005A5A47" w14:paraId="77ED936A" w14:textId="7777777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Часть проверок отсутствует</w:t>
      </w:r>
    </w:p>
    <w:p w:rsidRPr="005A5A47" w:rsidR="005A5A47" w:rsidP="005A5A47" w:rsidRDefault="005A5A47" w14:paraId="703D5120" w14:textId="7777777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Есть дополнительная работа по заполнению полей, что могут заполняться автоматически</w:t>
      </w:r>
    </w:p>
    <w:p w:rsidRPr="005A5A47" w:rsidR="005A5A47" w:rsidP="005A5A47" w:rsidRDefault="005A5A47" w14:paraId="7B5E3022" w14:textId="7777777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Отсутствуют связи в справочниках</w:t>
      </w:r>
    </w:p>
    <w:p w:rsidRPr="005A5A47" w:rsidR="005A5A47" w:rsidP="005A5A47" w:rsidRDefault="005A5A47" w14:paraId="67697DC3" w14:textId="77777777">
      <w:pPr>
        <w:shd w:val="clear" w:color="auto" w:fill="FFFFFF"/>
        <w:spacing w:before="450" w:after="0" w:line="240" w:lineRule="auto"/>
        <w:outlineLvl w:val="1"/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</w:pPr>
      <w:r w:rsidRPr="005A5A47"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  <w:t xml:space="preserve">Данные на сайт PIM </w:t>
      </w:r>
      <w:proofErr w:type="spellStart"/>
      <w:r w:rsidRPr="005A5A47"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  <w:t>Core</w:t>
      </w:r>
      <w:proofErr w:type="spellEnd"/>
      <w:r w:rsidRPr="005A5A47"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  <w:t xml:space="preserve"> -&gt; Brocard UA</w:t>
      </w:r>
    </w:p>
    <w:p w:rsidRPr="005A5A47" w:rsidR="005A5A47" w:rsidP="005A5A47" w:rsidRDefault="005A5A47" w14:paraId="550A93F4" w14:textId="7777777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Передача информации происходит через шину данных, пошагово</w:t>
      </w:r>
    </w:p>
    <w:p w:rsidRPr="005A5A47" w:rsidR="005A5A47" w:rsidP="005A5A47" w:rsidRDefault="005A5A47" w14:paraId="11DAE9FC" w14:textId="7777777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Передача данных происходит раз в неделю при наличии определенного количества новинок. Если новинок мало, то импорт может переносится на следующий раз</w:t>
      </w:r>
    </w:p>
    <w:p w:rsidRPr="005A5A47" w:rsidR="005A5A47" w:rsidP="005A5A47" w:rsidRDefault="005A5A47" w14:paraId="164F2312" w14:textId="7777777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При необходимости можно запустить импорт в любой момент, процедура ничем не отличается от регламентного импорта. Но правила о минимальном количестве позиций, при котором происходит импорт, нет.</w:t>
      </w:r>
    </w:p>
    <w:p w:rsidRPr="005A5A47" w:rsidR="005A5A47" w:rsidP="005A5A47" w:rsidRDefault="005A5A47" w14:paraId="750117B1" w14:textId="7777777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В процессе импорта задействовано несколько специалистов. Также нужно проверять данные после импорта (на следующий день). Т.е. процесс достаточно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трудозатратный</w:t>
      </w:r>
      <w:proofErr w:type="spellEnd"/>
    </w:p>
    <w:p w:rsidRPr="005A5A47" w:rsidR="005A5A47" w:rsidP="005A5A47" w:rsidRDefault="005A5A47" w14:paraId="45F6DD4F" w14:textId="7777777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lastRenderedPageBreak/>
        <w:t xml:space="preserve">В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Magento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(база данных сайта) есть возможность заведения позиции в ручном режиме</w:t>
      </w:r>
    </w:p>
    <w:p w:rsidRPr="005A5A47" w:rsidR="005A5A47" w:rsidP="005A5A47" w:rsidRDefault="005A5A47" w14:paraId="2A94EADB" w14:textId="7777777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3C4043"/>
          <w:sz w:val="21"/>
          <w:szCs w:val="21"/>
          <w:lang w:eastAsia="ru-RU"/>
        </w:rPr>
        <w:t xml:space="preserve">После импорта могут быть ошибки </w:t>
      </w:r>
      <w:proofErr w:type="spellStart"/>
      <w:r w:rsidRPr="005A5A47">
        <w:rPr>
          <w:rFonts w:ascii="Segoe UI" w:hAnsi="Segoe UI" w:eastAsia="Times New Roman" w:cs="Segoe UI"/>
          <w:color w:val="3C4043"/>
          <w:sz w:val="21"/>
          <w:szCs w:val="21"/>
          <w:lang w:eastAsia="ru-RU"/>
        </w:rPr>
        <w:t>валидации</w:t>
      </w:r>
      <w:proofErr w:type="spellEnd"/>
      <w:r w:rsidRPr="005A5A47">
        <w:rPr>
          <w:rFonts w:ascii="Segoe UI" w:hAnsi="Segoe UI" w:eastAsia="Times New Roman" w:cs="Segoe UI"/>
          <w:color w:val="3C4043"/>
          <w:sz w:val="21"/>
          <w:szCs w:val="21"/>
          <w:lang w:eastAsia="ru-RU"/>
        </w:rPr>
        <w:t xml:space="preserve"> (автоматической), при которых какие-то позиции/изменения не зашли на сайт. Информации о том, какие это данные, нет, информация не будет импортирована</w:t>
      </w: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 </w:t>
      </w:r>
    </w:p>
    <w:p w:rsidRPr="005A5A47" w:rsidR="005A5A47" w:rsidP="005A5A47" w:rsidRDefault="005A5A47" w14:paraId="2E028E27" w14:textId="77777777">
      <w:pPr>
        <w:shd w:val="clear" w:color="auto" w:fill="FFFFFF"/>
        <w:spacing w:before="450" w:after="0" w:line="240" w:lineRule="auto"/>
        <w:outlineLvl w:val="2"/>
        <w:rPr>
          <w:rFonts w:ascii="Segoe UI" w:hAnsi="Segoe UI" w:eastAsia="Times New Roman" w:cs="Segoe UI"/>
          <w:b/>
          <w:bCs/>
          <w:color w:val="172B4D"/>
          <w:spacing w:val="-1"/>
          <w:sz w:val="24"/>
          <w:szCs w:val="24"/>
          <w:lang w:eastAsia="ru-RU"/>
        </w:rPr>
      </w:pPr>
      <w:commentRangeStart w:id="48"/>
      <w:r w:rsidRPr="005A5A47">
        <w:rPr>
          <w:rFonts w:ascii="Segoe UI" w:hAnsi="Segoe UI" w:eastAsia="Times New Roman" w:cs="Segoe UI"/>
          <w:b/>
          <w:bCs/>
          <w:color w:val="172B4D"/>
          <w:spacing w:val="-1"/>
          <w:sz w:val="24"/>
          <w:szCs w:val="24"/>
          <w:lang w:eastAsia="ru-RU"/>
        </w:rPr>
        <w:t>Список полей, что передается при импорте</w:t>
      </w:r>
      <w:commentRangeEnd w:id="48"/>
      <w:r w:rsidR="009748B0">
        <w:rPr>
          <w:rStyle w:val="aa"/>
        </w:rPr>
        <w:commentReference w:id="48"/>
      </w:r>
      <w:r w:rsidRPr="005A5A47">
        <w:rPr>
          <w:rFonts w:ascii="Segoe UI" w:hAnsi="Segoe UI" w:eastAsia="Times New Roman" w:cs="Segoe UI"/>
          <w:b/>
          <w:bCs/>
          <w:color w:val="172B4D"/>
          <w:spacing w:val="-1"/>
          <w:sz w:val="24"/>
          <w:szCs w:val="24"/>
          <w:lang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7"/>
        <w:gridCol w:w="2935"/>
        <w:gridCol w:w="3157"/>
      </w:tblGrid>
      <w:tr w:rsidRPr="005A5A47" w:rsidR="005A5A47" w:rsidTr="005A5A47" w14:paraId="2775AA0A" w14:textId="77777777">
        <w:tc>
          <w:tcPr>
            <w:tcW w:w="0" w:type="auto"/>
            <w:gridSpan w:val="2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31449A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Атрибуты</w:t>
            </w:r>
          </w:p>
        </w:tc>
        <w:tc>
          <w:tcPr>
            <w:tcW w:w="0" w:type="auto"/>
            <w:vMerge w:val="restart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C5A838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Характеристика</w:t>
            </w:r>
          </w:p>
        </w:tc>
      </w:tr>
      <w:tr w:rsidRPr="005A5A47" w:rsidR="005A5A47" w:rsidTr="005A5A47" w14:paraId="382233D7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809181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FEE687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vMerge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vAlign w:val="center"/>
            <w:hideMark/>
          </w:tcPr>
          <w:p w:rsidRPr="005A5A47" w:rsidR="005A5A47" w:rsidP="005A5A47" w:rsidRDefault="005A5A47" w14:paraId="3829D6C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1DE85FCB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32B8FE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AGE_FILTER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93B7D3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Возраст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A40401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Соответствующий атрибут на сайте</w:t>
            </w:r>
          </w:p>
        </w:tc>
      </w:tr>
      <w:tr w:rsidRPr="005A5A47" w:rsidR="005A5A47" w:rsidTr="005A5A47" w14:paraId="21508B6F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6AFBE9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APPLICATION AREA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F30A55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Область применения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844C54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Соответствующий атрибут на сайте</w:t>
            </w:r>
          </w:p>
        </w:tc>
      </w:tr>
      <w:tr w:rsidRPr="005A5A47" w:rsidR="005A5A47" w:rsidTr="005A5A47" w14:paraId="6F8357D7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A01F0F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AROMA_GROPS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7865D8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Группы ароматов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8BE81B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Соответствующий атрибут на сайте</w:t>
            </w:r>
          </w:p>
        </w:tc>
      </w:tr>
      <w:tr w:rsidRPr="005A5A47" w:rsidR="005A5A47" w:rsidTr="005A5A47" w14:paraId="458E4A33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CCDD7C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ATTRIBUTE_SET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FDCC7B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Attribute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Set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3E57A3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Соответствующий атрибут на сайте</w:t>
            </w:r>
          </w:p>
        </w:tc>
      </w:tr>
      <w:tr w:rsidRPr="005A5A47" w:rsidR="005A5A47" w:rsidTr="005A5A47" w14:paraId="1F957BA2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EC1659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BRAND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C63FEC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Brand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331910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Соответствующий атрибут на сайте</w:t>
            </w:r>
          </w:p>
        </w:tc>
      </w:tr>
      <w:tr w:rsidRPr="005A5A47" w:rsidR="005A5A47" w:rsidTr="005A5A47" w14:paraId="6E445C2A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4B4B14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CATEGORY_TRADEMARK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301967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Категория ТМ дополнительная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EF6D48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Соответствующий атрибут на сайте</w:t>
            </w:r>
          </w:p>
        </w:tc>
      </w:tr>
      <w:tr w:rsidRPr="005A5A47" w:rsidR="005A5A47" w:rsidTr="005A5A47" w14:paraId="096306B8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F90B3A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CHARACTER_AROMA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D48622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Характер аромата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CE99E1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Соответствующий атрибут на сайте</w:t>
            </w:r>
          </w:p>
        </w:tc>
      </w:tr>
      <w:tr w:rsidRPr="005A5A47" w:rsidR="005A5A47" w:rsidTr="005A5A47" w14:paraId="438EDFBF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70567F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COATING_FILTER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571F4C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Покрытие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FC92B4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Соответствующий атрибут на сайте</w:t>
            </w:r>
          </w:p>
        </w:tc>
      </w:tr>
      <w:tr w:rsidRPr="005A5A47" w:rsidR="005A5A47" w:rsidTr="005A5A47" w14:paraId="762D91D1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B2A73C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COLOR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6A7BD5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Цвета тона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C182AC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Соответствующий атрибут на сайте</w:t>
            </w:r>
          </w:p>
        </w:tc>
      </w:tr>
      <w:tr w:rsidRPr="005A5A47" w:rsidR="005A5A47" w:rsidTr="005A5A47" w14:paraId="2769A9F3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D3FFF6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EFFECT_NAME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B36E63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Эффект для названия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42AC23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Соответствующий атрибут на сайте</w:t>
            </w:r>
          </w:p>
        </w:tc>
      </w:tr>
      <w:tr w:rsidRPr="005A5A47" w:rsidR="005A5A47" w:rsidTr="005A5A47" w14:paraId="740B0E29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BA98D6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EFFECTS_FILTER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2A2256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Эффекты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1826FE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Соответствующий атрибут на сайте</w:t>
            </w:r>
          </w:p>
        </w:tc>
      </w:tr>
      <w:tr w:rsidRPr="005A5A47" w:rsidR="005A5A47" w:rsidTr="005A5A47" w14:paraId="48A9CB36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72B2BA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FAMILY_COLOUR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E36DA7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Family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colour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96812E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Соответствующий атрибут на сайте</w:t>
            </w:r>
          </w:p>
        </w:tc>
      </w:tr>
      <w:tr w:rsidRPr="005A5A47" w:rsidR="005A5A47" w:rsidTr="005A5A47" w14:paraId="49B05774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4E59F4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FEATURE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81D07C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Особенность упаковки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CC0C0C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Соответствующий атрибут на сайте</w:t>
            </w:r>
          </w:p>
        </w:tc>
      </w:tr>
      <w:tr w:rsidRPr="005A5A47" w:rsidR="005A5A47" w:rsidTr="005A5A47" w14:paraId="64B6129C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D17C9B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GENDER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4A263B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Пол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4D9704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Соответствующий атрибут на сайте</w:t>
            </w:r>
          </w:p>
        </w:tc>
      </w:tr>
      <w:tr w:rsidRPr="005A5A47" w:rsidR="005A5A47" w:rsidTr="005A5A47" w14:paraId="12E5B59C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7F4E64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HAIR_TYPE_FILTER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9340CE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Тип волос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CE11B6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Соответствующий атрибут на сайте</w:t>
            </w:r>
          </w:p>
        </w:tc>
      </w:tr>
      <w:tr w:rsidRPr="005A5A47" w:rsidR="005A5A47" w:rsidTr="005A5A47" w14:paraId="7612ADAC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174DE2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lastRenderedPageBreak/>
              <w:t>HEX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B7AD4F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Цвета HTML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248989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В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Нав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привязывает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свотч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к карточке</w:t>
            </w:r>
          </w:p>
        </w:tc>
      </w:tr>
      <w:tr w:rsidRPr="005A5A47" w:rsidR="005A5A47" w:rsidTr="005A5A47" w14:paraId="1CEBDC30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59D910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INGREDIENTS_FILTER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8D08E0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Ключевые ингредиенты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3E5AB5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Соответствующий атрибут на сайте</w:t>
            </w:r>
          </w:p>
        </w:tc>
      </w:tr>
      <w:tr w:rsidRPr="005A5A47" w:rsidR="005A5A47" w:rsidTr="005A5A47" w14:paraId="3F39F212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F6AE94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ITEM_STATUS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383A8A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Статус товара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CE9C51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Соответствующий атрибут на сайте (новинка/бестселлер)</w:t>
            </w:r>
          </w:p>
        </w:tc>
      </w:tr>
      <w:tr w:rsidRPr="005A5A47" w:rsidR="005A5A47" w:rsidTr="005A5A47" w14:paraId="1E120E9D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D086EA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ITEM_TYPE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78A263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Item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9E9814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Соответствующий атрибут на сайте (тип товара)</w:t>
            </w:r>
          </w:p>
        </w:tc>
      </w:tr>
      <w:tr w:rsidRPr="005A5A47" w:rsidR="005A5A47" w:rsidTr="005A5A47" w14:paraId="2E5B3F49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5C753E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NOTES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AE9DD7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Ноты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8E117C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Соответствующий атрибут на сайте</w:t>
            </w:r>
          </w:p>
        </w:tc>
      </w:tr>
      <w:tr w:rsidRPr="005A5A47" w:rsidR="005A5A47" w:rsidTr="005A5A47" w14:paraId="33667A90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D979A4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PROPERTIES_FILTER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C05751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Свойства/действия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8691C1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Соответствующий атрибут на сайте</w:t>
            </w:r>
          </w:p>
        </w:tc>
      </w:tr>
      <w:tr w:rsidRPr="005A5A47" w:rsidR="005A5A47" w:rsidTr="005A5A47" w14:paraId="63A9CD77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D78BD9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PUBLISH_E_STORE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C0EAE3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Publish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in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E-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Store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A3F263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Yes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No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— публикация/скрытие товара на сайте с импортом</w:t>
            </w:r>
          </w:p>
        </w:tc>
      </w:tr>
      <w:tr w:rsidRPr="005A5A47" w:rsidR="005A5A47" w:rsidTr="005A5A47" w14:paraId="4927A2A0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43C452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SKIN_TYPE_FILTER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7355A0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Тип кожи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4CBCA9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Соответствующий атрибут на сайте</w:t>
            </w:r>
          </w:p>
        </w:tc>
      </w:tr>
      <w:tr w:rsidRPr="005A5A47" w:rsidR="005A5A47" w:rsidTr="005A5A47" w14:paraId="71FF1B1E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096AE9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SKU NAME POUR PAGE P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FB3AD5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SKU NAME POUR PAGE PRODUIT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B0ECDE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Соответствующий атрибут на сайте</w:t>
            </w:r>
          </w:p>
        </w:tc>
      </w:tr>
      <w:tr w:rsidRPr="005A5A47" w:rsidR="005A5A47" w:rsidTr="005A5A47" w14:paraId="1F99EA6C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2C0512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SPF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6F6E7D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SPF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92806C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Соответствующий атрибут на сайте</w:t>
            </w:r>
          </w:p>
        </w:tc>
      </w:tr>
      <w:tr w:rsidRPr="005A5A47" w:rsidR="005A5A47" w:rsidTr="005A5A47" w14:paraId="08562D43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EC3060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TEXTURE_CONSISTENCY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ACC123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Текстура/консистенция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1E48F3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Соответствующий атрибут на сайте</w:t>
            </w:r>
          </w:p>
        </w:tc>
      </w:tr>
      <w:tr w:rsidRPr="005A5A47" w:rsidR="005A5A47" w:rsidTr="005A5A47" w14:paraId="5826F406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D130A6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THUMBNAIL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E81F71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AF01A1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В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Нав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привязывает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свотч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к карточке</w:t>
            </w:r>
          </w:p>
        </w:tc>
      </w:tr>
      <w:tr w:rsidRPr="005A5A47" w:rsidR="005A5A47" w:rsidTr="005A5A47" w14:paraId="65E16A63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96C5F1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TONE NUMBER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D882E0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Номер тона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C5A790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Соответствующий атрибут на сайте</w:t>
            </w:r>
          </w:p>
        </w:tc>
      </w:tr>
      <w:tr w:rsidRPr="005A5A47" w:rsidR="005A5A47" w:rsidTr="005A5A47" w14:paraId="72147F76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3BB536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TRADEMARK_COUNTRY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47A439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Страна происхождения ТМ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17F0CA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Соответствующий атрибут на сайте</w:t>
            </w:r>
          </w:p>
        </w:tc>
      </w:tr>
    </w:tbl>
    <w:p w:rsidRPr="005A5A47" w:rsidR="005A5A47" w:rsidP="005A5A47" w:rsidRDefault="005A5A47" w14:paraId="176ABF31" w14:textId="77777777">
      <w:pPr>
        <w:shd w:val="clear" w:color="auto" w:fill="FFFFFF"/>
        <w:spacing w:before="450" w:after="0" w:line="240" w:lineRule="auto"/>
        <w:outlineLvl w:val="1"/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</w:pPr>
      <w:r w:rsidRPr="005A5A47"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  <w:t>Передача данных в DWH</w:t>
      </w:r>
    </w:p>
    <w:p w:rsidRPr="005A5A47" w:rsidR="005A5A47" w:rsidP="005A5A47" w:rsidRDefault="005A5A47" w14:paraId="75356EDF" w14:textId="77777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Часть данных о товаре передаются с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Navision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→ DWH</w:t>
      </w:r>
    </w:p>
    <w:p w:rsidRPr="005A5A47" w:rsidR="005A5A47" w:rsidP="005A5A47" w:rsidRDefault="005A5A47" w14:paraId="1DEB6A6F" w14:textId="77777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Часть данных о товаре передаются с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Tetra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office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→ DWH</w:t>
      </w:r>
    </w:p>
    <w:p w:rsidRPr="005A5A47" w:rsidR="005A5A47" w:rsidP="005A5A47" w:rsidRDefault="005A5A47" w14:paraId="6B5EDCE5" w14:textId="77777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Данные передаются во временное хранилище для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валидации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и последующей передачи в DWH</w:t>
      </w:r>
    </w:p>
    <w:p w:rsidRPr="005A5A47" w:rsidR="005A5A47" w:rsidP="005A5A47" w:rsidRDefault="005A5A47" w14:paraId="314D1C5A" w14:textId="77777777">
      <w:pPr>
        <w:shd w:val="clear" w:color="auto" w:fill="FFFFFF"/>
        <w:spacing w:before="450" w:after="0" w:line="240" w:lineRule="auto"/>
        <w:outlineLvl w:val="1"/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</w:pPr>
      <w:r w:rsidRPr="005A5A47"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  <w:t>Дополнительные атрибуты товара, что загружает Е -</w:t>
      </w:r>
      <w:proofErr w:type="spellStart"/>
      <w:r w:rsidRPr="005A5A47"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  <w:t>com</w:t>
      </w:r>
      <w:proofErr w:type="spellEnd"/>
    </w:p>
    <w:p w:rsidRPr="005A5A47" w:rsidR="005A5A47" w:rsidP="005A5A47" w:rsidRDefault="005A5A47" w14:paraId="7645768B" w14:textId="7777777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lastRenderedPageBreak/>
        <w:t>Поставщик предоставляет данные о товаре и фото в контент отдел</w:t>
      </w:r>
    </w:p>
    <w:p w:rsidRPr="005A5A47" w:rsidR="005A5A47" w:rsidP="005A5A47" w:rsidRDefault="005A5A47" w14:paraId="61E1A822" w14:textId="7777777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Контент отдел передает данные для загрузки в E -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com</w:t>
      </w:r>
      <w:proofErr w:type="spellEnd"/>
    </w:p>
    <w:p w:rsidRPr="005A5A47" w:rsidR="005A5A47" w:rsidP="005A5A47" w:rsidRDefault="005A5A47" w14:paraId="28FC0116" w14:textId="7777777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Атрибуты загружаются через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excel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файл в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Navision</w:t>
      </w:r>
      <w:proofErr w:type="spellEnd"/>
    </w:p>
    <w:p w:rsidRPr="005A5A47" w:rsidR="005A5A47" w:rsidP="005A5A47" w:rsidRDefault="005A5A47" w14:paraId="66C26F93" w14:textId="7777777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Фото загружается массово до 100 штук за раз</w:t>
      </w:r>
    </w:p>
    <w:p w:rsidRPr="005A5A47" w:rsidR="005A5A47" w:rsidP="005A5A47" w:rsidRDefault="005A5A47" w14:paraId="4C3F3849" w14:textId="7777777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Главное фото идет на карточку товара (формат 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ШХ_a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). Далее можно загрузить фото на варианты (формат ШХ_1)</w:t>
      </w:r>
    </w:p>
    <w:p w:rsidRPr="005A5A47" w:rsidR="005A5A47" w:rsidP="005A5A47" w:rsidRDefault="005A5A47" w14:paraId="305F3937" w14:textId="7777777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Свотчи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и фото наборов загружаются по другой логике</w:t>
      </w:r>
    </w:p>
    <w:p w:rsidRPr="005A5A47" w:rsidR="005A5A47" w:rsidP="005A5A47" w:rsidRDefault="005A5A47" w14:paraId="5022ADA6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Часть полей в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Navision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нельзя править автоматически</w:t>
      </w:r>
    </w:p>
    <w:p w:rsidRPr="005A5A47" w:rsidR="005A5A47" w:rsidP="005A5A47" w:rsidRDefault="005A5A47" w14:paraId="5D6C9BC2" w14:textId="77777777">
      <w:pPr>
        <w:shd w:val="clear" w:color="auto" w:fill="FFFFFF"/>
        <w:spacing w:before="450" w:after="0" w:line="240" w:lineRule="auto"/>
        <w:outlineLvl w:val="2"/>
        <w:rPr>
          <w:rFonts w:ascii="Segoe UI" w:hAnsi="Segoe UI" w:eastAsia="Times New Roman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5A5A47">
        <w:rPr>
          <w:rFonts w:ascii="Segoe UI" w:hAnsi="Segoe UI" w:eastAsia="Times New Roman" w:cs="Segoe UI"/>
          <w:b/>
          <w:bCs/>
          <w:color w:val="172B4D"/>
          <w:spacing w:val="-1"/>
          <w:sz w:val="24"/>
          <w:szCs w:val="24"/>
          <w:lang w:eastAsia="ru-RU"/>
        </w:rPr>
        <w:t>Список атрибутов, что загружает E-</w:t>
      </w:r>
      <w:proofErr w:type="spellStart"/>
      <w:r w:rsidRPr="005A5A47">
        <w:rPr>
          <w:rFonts w:ascii="Segoe UI" w:hAnsi="Segoe UI" w:eastAsia="Times New Roman" w:cs="Segoe UI"/>
          <w:b/>
          <w:bCs/>
          <w:color w:val="172B4D"/>
          <w:spacing w:val="-1"/>
          <w:sz w:val="24"/>
          <w:szCs w:val="24"/>
          <w:lang w:eastAsia="ru-RU"/>
        </w:rPr>
        <w:t>com</w:t>
      </w:r>
      <w:proofErr w:type="spellEnd"/>
      <w:r w:rsidRPr="005A5A47">
        <w:rPr>
          <w:rFonts w:ascii="Segoe UI" w:hAnsi="Segoe UI" w:eastAsia="Times New Roman" w:cs="Segoe UI"/>
          <w:b/>
          <w:bCs/>
          <w:color w:val="172B4D"/>
          <w:spacing w:val="-1"/>
          <w:sz w:val="24"/>
          <w:szCs w:val="24"/>
          <w:lang w:eastAsia="ru-RU"/>
        </w:rPr>
        <w:t xml:space="preserve"> в </w:t>
      </w:r>
      <w:proofErr w:type="spellStart"/>
      <w:r w:rsidRPr="005A5A47">
        <w:rPr>
          <w:rFonts w:ascii="Segoe UI" w:hAnsi="Segoe UI" w:eastAsia="Times New Roman" w:cs="Segoe UI"/>
          <w:b/>
          <w:bCs/>
          <w:color w:val="172B4D"/>
          <w:spacing w:val="-1"/>
          <w:sz w:val="24"/>
          <w:szCs w:val="24"/>
          <w:lang w:eastAsia="ru-RU"/>
        </w:rPr>
        <w:t>Navision</w:t>
      </w:r>
      <w:proofErr w:type="spellEnd"/>
    </w:p>
    <w:p w:rsidRPr="005A5A47" w:rsidR="005A5A47" w:rsidP="005A5A47" w:rsidRDefault="005A5A47" w14:paraId="2AA0553E" w14:textId="777777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Номер тона</w:t>
      </w:r>
    </w:p>
    <w:p w:rsidRPr="005A5A47" w:rsidR="005A5A47" w:rsidP="005A5A47" w:rsidRDefault="005A5A47" w14:paraId="63F2F759" w14:textId="777777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Описание товара</w:t>
      </w:r>
    </w:p>
    <w:p w:rsidRPr="005A5A47" w:rsidR="005A5A47" w:rsidP="005A5A47" w:rsidRDefault="005A5A47" w14:paraId="7B080AA3" w14:textId="777777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Описание товара (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укр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)</w:t>
      </w:r>
    </w:p>
    <w:p w:rsidRPr="005A5A47" w:rsidR="005A5A47" w:rsidP="005A5A47" w:rsidRDefault="005A5A47" w14:paraId="7E8D1256" w14:textId="777777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Способ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Ру</w:t>
      </w:r>
      <w:proofErr w:type="spellEnd"/>
    </w:p>
    <w:p w:rsidRPr="005A5A47" w:rsidR="005A5A47" w:rsidP="005A5A47" w:rsidRDefault="005A5A47" w14:paraId="050568A7" w14:textId="777777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Способ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Укр</w:t>
      </w:r>
      <w:proofErr w:type="spellEnd"/>
    </w:p>
    <w:p w:rsidRPr="005A5A47" w:rsidR="005A5A47" w:rsidP="005A5A47" w:rsidRDefault="005A5A47" w14:paraId="3B8C8870" w14:textId="777777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Признак публикации</w:t>
      </w:r>
    </w:p>
    <w:p w:rsidRPr="005A5A47" w:rsidR="005A5A47" w:rsidP="005A5A47" w:rsidRDefault="005A5A47" w14:paraId="195B0C41" w14:textId="777777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Семейство цветов — атрибут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Family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colour</w:t>
      </w:r>
      <w:proofErr w:type="spellEnd"/>
    </w:p>
    <w:p w:rsidRPr="005A5A47" w:rsidR="005A5A47" w:rsidP="005A5A47" w:rsidRDefault="005A5A47" w14:paraId="54F1CBBD" w14:textId="777777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Номер тона — атрибут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Tone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number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/Номер тона</w:t>
      </w:r>
    </w:p>
    <w:p w:rsidRPr="005A5A47" w:rsidR="005A5A47" w:rsidP="005A5A47" w:rsidRDefault="005A5A47" w14:paraId="5B21FF5B" w14:textId="777777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Название цвета —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Color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/ Цвета тона</w:t>
      </w:r>
    </w:p>
    <w:p w:rsidRPr="005A5A47" w:rsidR="005A5A47" w:rsidP="005A5A47" w:rsidRDefault="005A5A47" w14:paraId="424E1CE7" w14:textId="777777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код HEX</w:t>
      </w:r>
    </w:p>
    <w:p w:rsidRPr="005A5A47" w:rsidR="005A5A47" w:rsidP="005A5A47" w:rsidRDefault="005A5A47" w14:paraId="49B79166" w14:textId="777777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атрибут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Thumbnail</w:t>
      </w:r>
      <w:proofErr w:type="spellEnd"/>
    </w:p>
    <w:p w:rsidRPr="005A5A47" w:rsidR="005A5A47" w:rsidP="005A5A47" w:rsidRDefault="005A5A47" w14:paraId="2251DAD6" w14:textId="77777777">
      <w:pPr>
        <w:shd w:val="clear" w:color="auto" w:fill="FFFFFF"/>
        <w:spacing w:before="450" w:after="0" w:line="240" w:lineRule="auto"/>
        <w:outlineLvl w:val="1"/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</w:pPr>
      <w:r w:rsidRPr="005A5A47"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  <w:t>Дополнительные атрибуты товара (списки)</w:t>
      </w:r>
    </w:p>
    <w:p w:rsidRPr="005A5A47" w:rsidR="005A5A47" w:rsidP="005A5A47" w:rsidRDefault="005A5A47" w14:paraId="394502FB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Списки товаров по признаку топ продаж/неактуальности загружаются в 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Tetra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office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. Оттуда они выгружаются в систему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Orders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и подсвечиваются цветом</w:t>
      </w:r>
    </w:p>
    <w:p w:rsidRPr="005A5A47" w:rsidR="005A5A47" w:rsidP="005A5A47" w:rsidRDefault="005A5A47" w14:paraId="27903CB7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noProof/>
          <w:color w:val="172B4D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66932AA0" wp14:editId="36D72EC4">
                <wp:extent cx="1887220" cy="1887220"/>
                <wp:effectExtent l="0" t="0" r="0" b="0"/>
                <wp:docPr id="4" name="Прямоугольник 4" descr="https://wiki.nodeart.app/download/attachments/82575740/image2022-2-14_9-4-5.png?version=1&amp;modificationDate=1644822251610&amp;api=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87220" cy="188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6BCA3401">
              <v:rect id="Прямоугольник 4" style="width:148.6pt;height:14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https://wiki.nodeart.app/download/attachments/82575740/image2022-2-14_9-4-5.png?version=1&amp;modificationDate=1644822251610&amp;api=v2" o:spid="_x0000_s1026" filled="f" stroked="f" w14:anchorId="771B6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">
                <o:lock v:ext="edit" aspectratio="t"/>
                <w10:anchorlock/>
              </v:rect>
            </w:pict>
          </mc:Fallback>
        </mc:AlternateContent>
      </w:r>
    </w:p>
    <w:p w:rsidRPr="005A5A47" w:rsidR="005A5A47" w:rsidP="005A5A47" w:rsidRDefault="005A5A47" w14:paraId="6375F0AD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Признак Новинка (с момента прихода товара не прошло 6 месяцев) в системе </w:t>
      </w:r>
      <w:proofErr w:type="gram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Тетра</w:t>
      </w:r>
      <w:proofErr w:type="gram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есть, но не работает</w:t>
      </w:r>
    </w:p>
    <w:p w:rsidRPr="005A5A47" w:rsidR="005A5A47" w:rsidP="005A5A47" w:rsidRDefault="005A5A47" w14:paraId="3E9EFF87" w14:textId="77777777">
      <w:pPr>
        <w:shd w:val="clear" w:color="auto" w:fill="FFFFFF"/>
        <w:spacing w:before="450" w:after="0" w:line="240" w:lineRule="auto"/>
        <w:outlineLvl w:val="1"/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</w:pPr>
      <w:r w:rsidRPr="005A5A47"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  <w:t xml:space="preserve">Дополнительные атрибуты товара в разрезе </w:t>
      </w:r>
      <w:proofErr w:type="spellStart"/>
      <w:r w:rsidRPr="005A5A47"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  <w:t>категорийных</w:t>
      </w:r>
      <w:proofErr w:type="spellEnd"/>
      <w:r w:rsidRPr="005A5A47"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  <w:t xml:space="preserve"> менеджеров Brocard</w:t>
      </w:r>
    </w:p>
    <w:p w:rsidRPr="005A5A47" w:rsidR="005A5A47" w:rsidP="005A5A47" w:rsidRDefault="005A5A47" w14:paraId="74BDC059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Категорийные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менеджеры Brocard работают с системой </w:t>
      </w:r>
      <w:proofErr w:type="gram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Тетра</w:t>
      </w:r>
      <w:proofErr w:type="gram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Office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. Получают фото контент от поставщика по почте и пересылают его даль</w:t>
      </w:r>
      <w:r w:rsidRPr="005A5A47">
        <w:rPr>
          <w:rFonts w:ascii="Segoe UI" w:hAnsi="Segoe UI" w:eastAsia="Times New Roman" w:cs="Segoe UI"/>
          <w:color w:val="000000"/>
          <w:sz w:val="21"/>
          <w:szCs w:val="21"/>
          <w:lang w:eastAsia="ru-RU"/>
        </w:rPr>
        <w:t>ше в Департамент маркетинга розничной сети для размещения</w:t>
      </w:r>
    </w:p>
    <w:p w:rsidRPr="005A5A47" w:rsidR="005A5A47" w:rsidP="005A5A47" w:rsidRDefault="005A5A47" w14:paraId="2E88FC29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lastRenderedPageBreak/>
        <w:t>Выполняют контроль подачи информации по товарной номенклатуре поставщиком</w:t>
      </w:r>
    </w:p>
    <w:p w:rsidRPr="005A5A47" w:rsidR="005A5A47" w:rsidP="005A5A47" w:rsidRDefault="005A5A47" w14:paraId="583E850A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Часть признаков товара ведется отдельно в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Excel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files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:</w:t>
      </w:r>
    </w:p>
    <w:p w:rsidRPr="005A5A47" w:rsidR="005A5A47" w:rsidP="005A5A47" w:rsidRDefault="005A5A47" w14:paraId="7182A9CB" w14:textId="7777777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Представленность позиции</w:t>
      </w:r>
    </w:p>
    <w:p w:rsidRPr="005A5A47" w:rsidR="005A5A47" w:rsidP="005A5A47" w:rsidRDefault="005A5A47" w14:paraId="3CB8D6CB" w14:textId="7777777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Ассортиментная матрица: входит или нет?</w:t>
      </w:r>
    </w:p>
    <w:p w:rsidRPr="005A5A47" w:rsidR="005A5A47" w:rsidP="005A5A47" w:rsidRDefault="005A5A47" w14:paraId="1A1501F0" w14:textId="7777777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000000"/>
          <w:sz w:val="21"/>
          <w:szCs w:val="21"/>
          <w:lang w:eastAsia="ru-RU"/>
        </w:rPr>
        <w:t>Статус бренда</w:t>
      </w:r>
    </w:p>
    <w:p w:rsidRPr="005A5A47" w:rsidR="005A5A47" w:rsidP="005A5A47" w:rsidRDefault="005A5A47" w14:paraId="32F82603" w14:textId="7777777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000000"/>
          <w:sz w:val="21"/>
          <w:szCs w:val="21"/>
          <w:lang w:eastAsia="ru-RU"/>
        </w:rPr>
        <w:t>Категории ТТ для позиции</w:t>
      </w:r>
    </w:p>
    <w:p w:rsidRPr="005A5A47" w:rsidR="005A5A47" w:rsidP="005A5A47" w:rsidRDefault="005A5A47" w14:paraId="74D7020D" w14:textId="7777777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000000"/>
          <w:sz w:val="21"/>
          <w:szCs w:val="21"/>
          <w:lang w:eastAsia="ru-RU"/>
        </w:rPr>
        <w:t>Статус бренда</w:t>
      </w:r>
    </w:p>
    <w:p w:rsidRPr="005A5A47" w:rsidR="005A5A47" w:rsidP="005A5A47" w:rsidRDefault="005A5A47" w14:paraId="77769911" w14:textId="7777777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000000"/>
          <w:sz w:val="21"/>
          <w:szCs w:val="21"/>
          <w:lang w:eastAsia="ru-RU"/>
        </w:rPr>
        <w:t>Статус позиции</w:t>
      </w:r>
    </w:p>
    <w:p w:rsidRPr="005A5A47" w:rsidR="005A5A47" w:rsidP="005A5A47" w:rsidRDefault="005A5A47" w14:paraId="1BDB1431" w14:textId="7777777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000000"/>
          <w:sz w:val="21"/>
          <w:szCs w:val="21"/>
          <w:lang w:eastAsia="ru-RU"/>
        </w:rPr>
        <w:t>Аналоги товара</w:t>
      </w:r>
    </w:p>
    <w:p w:rsidRPr="005A5A47" w:rsidR="005A5A47" w:rsidP="005A5A47" w:rsidRDefault="005A5A47" w14:paraId="3EA26EBF" w14:textId="7777777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000000"/>
          <w:sz w:val="21"/>
          <w:szCs w:val="21"/>
          <w:lang w:eastAsia="ru-RU"/>
        </w:rPr>
        <w:t>Сопутствующие товары</w:t>
      </w:r>
    </w:p>
    <w:p w:rsidRPr="005A5A47" w:rsidR="005A5A47" w:rsidP="005A5A47" w:rsidRDefault="005A5A47" w14:paraId="787F7225" w14:textId="77777777">
      <w:pPr>
        <w:shd w:val="clear" w:color="auto" w:fill="FFFFFF"/>
        <w:spacing w:before="450" w:after="0" w:line="240" w:lineRule="auto"/>
        <w:outlineLvl w:val="1"/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</w:pPr>
      <w:r w:rsidRPr="005A5A47"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  <w:t xml:space="preserve">Код </w:t>
      </w:r>
      <w:proofErr w:type="spellStart"/>
      <w:r w:rsidRPr="005A5A47"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  <w:t>тетры</w:t>
      </w:r>
      <w:proofErr w:type="spellEnd"/>
    </w:p>
    <w:p w:rsidRPr="005A5A47" w:rsidR="005A5A47" w:rsidP="005A5A47" w:rsidRDefault="005A5A47" w14:paraId="4C4AF0B3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Код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тетры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создается в системах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Tetra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office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Brocard и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Hexagone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. Он используется в других системах компании. В случае ликвидации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Tetra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office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Brocard и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Hexagone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отсутствие кода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тетры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повлияет на другие системы</w:t>
      </w:r>
    </w:p>
    <w:p w:rsidRPr="005A5A47" w:rsidR="005A5A47" w:rsidP="005A5A47" w:rsidRDefault="005A5A47" w14:paraId="7200D539" w14:textId="77777777">
      <w:pPr>
        <w:shd w:val="clear" w:color="auto" w:fill="FFFFFF"/>
        <w:spacing w:before="450" w:after="0" w:line="240" w:lineRule="auto"/>
        <w:outlineLvl w:val="1"/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</w:pPr>
      <w:r w:rsidRPr="005A5A47"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  <w:t xml:space="preserve">Передача данных о товаре </w:t>
      </w:r>
      <w:proofErr w:type="spellStart"/>
      <w:r w:rsidRPr="005A5A47"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  <w:t>Tetra</w:t>
      </w:r>
      <w:proofErr w:type="spellEnd"/>
      <w:r w:rsidRPr="005A5A47"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  <w:t>office</w:t>
      </w:r>
      <w:proofErr w:type="spellEnd"/>
      <w:r w:rsidRPr="005A5A47"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  <w:t>brocard</w:t>
      </w:r>
      <w:proofErr w:type="spellEnd"/>
      <w:r w:rsidRPr="005A5A47"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  <w:t xml:space="preserve"> </w:t>
      </w:r>
      <w:proofErr w:type="gramStart"/>
      <w:r w:rsidRPr="005A5A47"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  <w:t xml:space="preserve">→  </w:t>
      </w:r>
      <w:proofErr w:type="spellStart"/>
      <w:r w:rsidRPr="005A5A47"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  <w:t>Tetra</w:t>
      </w:r>
      <w:proofErr w:type="spellEnd"/>
      <w:proofErr w:type="gramEnd"/>
      <w:r w:rsidRPr="005A5A47"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  <w:t xml:space="preserve"> WMS Brocard</w:t>
      </w:r>
    </w:p>
    <w:p w:rsidRPr="005A5A47" w:rsidR="005A5A47" w:rsidP="005A5A47" w:rsidRDefault="005A5A47" w14:paraId="2500CF83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Поля ниже передаются из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Tetra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office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в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Tetra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WMS автоматически при нажатии на кнопку "Передать данные"</w:t>
      </w:r>
    </w:p>
    <w:p w:rsidRPr="005A5A47" w:rsidR="005A5A47" w:rsidP="005A5A47" w:rsidRDefault="005A5A47" w14:paraId="2B25AC55" w14:textId="7777777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Владелец SKU</w:t>
      </w:r>
    </w:p>
    <w:p w:rsidRPr="005A5A47" w:rsidR="005A5A47" w:rsidP="005A5A47" w:rsidRDefault="005A5A47" w14:paraId="5F510741" w14:textId="7777777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Наименование - может редактировать склад, но как правило правка чисто техническая, к.н. пробел, отступление. Правка обратно в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Tetra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office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не возвращается</w:t>
      </w:r>
    </w:p>
    <w:p w:rsidRPr="005A5A47" w:rsidR="005A5A47" w:rsidP="005A5A47" w:rsidRDefault="005A5A47" w14:paraId="4290224D" w14:textId="7777777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Принцип подбора партий - может редактировать склад</w:t>
      </w:r>
    </w:p>
    <w:p w:rsidRPr="005A5A47" w:rsidR="005A5A47" w:rsidP="005A5A47" w:rsidRDefault="005A5A47" w14:paraId="2E80CE13" w14:textId="7777777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Производитель</w:t>
      </w:r>
    </w:p>
    <w:p w:rsidRPr="005A5A47" w:rsidR="005A5A47" w:rsidP="005A5A47" w:rsidRDefault="005A5A47" w14:paraId="1E6E6A2C" w14:textId="7777777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Артикул производителя</w:t>
      </w:r>
    </w:p>
    <w:p w:rsidRPr="005A5A47" w:rsidR="005A5A47" w:rsidP="005A5A47" w:rsidRDefault="005A5A47" w14:paraId="0CEBE777" w14:textId="7777777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Код объекта ВС</w:t>
      </w:r>
    </w:p>
    <w:p w:rsidRPr="005A5A47" w:rsidR="005A5A47" w:rsidP="005A5A47" w:rsidRDefault="005A5A47" w14:paraId="511B6CAA" w14:textId="7777777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Описание</w:t>
      </w:r>
    </w:p>
    <w:p w:rsidRPr="005A5A47" w:rsidR="005A5A47" w:rsidP="005A5A47" w:rsidRDefault="005A5A47" w14:paraId="24248496" w14:textId="7777777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Полное имя</w:t>
      </w:r>
    </w:p>
    <w:p w:rsidRPr="005A5A47" w:rsidR="005A5A47" w:rsidP="005A5A47" w:rsidRDefault="005A5A47" w14:paraId="27FF2544" w14:textId="7777777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Штрих код (строкой)</w:t>
      </w:r>
    </w:p>
    <w:p w:rsidRPr="005A5A47" w:rsidR="005A5A47" w:rsidP="005A5A47" w:rsidRDefault="005A5A47" w14:paraId="02457314" w14:textId="77777777">
      <w:pPr>
        <w:shd w:val="clear" w:color="auto" w:fill="FFFFFF"/>
        <w:spacing w:before="450" w:after="0" w:line="240" w:lineRule="auto"/>
        <w:outlineLvl w:val="1"/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</w:pPr>
      <w:r w:rsidRPr="005A5A47"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  <w:t xml:space="preserve">Процесс работы с </w:t>
      </w:r>
      <w:proofErr w:type="spellStart"/>
      <w:r w:rsidRPr="005A5A47"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  <w:t>price</w:t>
      </w:r>
      <w:proofErr w:type="spellEnd"/>
      <w:r w:rsidRPr="005A5A47"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  <w:t>list</w:t>
      </w:r>
      <w:proofErr w:type="spellEnd"/>
    </w:p>
    <w:p w:rsidRPr="005A5A47" w:rsidR="005A5A47" w:rsidP="005A5A47" w:rsidRDefault="005A5A47" w14:paraId="3D5C83C8" w14:textId="77777777">
      <w:pPr>
        <w:shd w:val="clear" w:color="auto" w:fill="FFFFFF"/>
        <w:spacing w:before="150" w:after="0" w:line="240" w:lineRule="auto"/>
        <w:outlineLvl w:val="2"/>
        <w:rPr>
          <w:rFonts w:ascii="Segoe UI" w:hAnsi="Segoe UI" w:eastAsia="Times New Roman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5A5A47">
        <w:rPr>
          <w:rFonts w:ascii="Segoe UI" w:hAnsi="Segoe UI" w:eastAsia="Times New Roman" w:cs="Segoe UI"/>
          <w:b/>
          <w:bCs/>
          <w:color w:val="172B4D"/>
          <w:spacing w:val="-1"/>
          <w:sz w:val="24"/>
          <w:szCs w:val="24"/>
          <w:lang w:eastAsia="ru-RU"/>
        </w:rPr>
        <w:t>Описание процесса</w:t>
      </w:r>
    </w:p>
    <w:p w:rsidRPr="005A5A47" w:rsidR="005A5A47" w:rsidP="005A5A47" w:rsidRDefault="005A5A47" w14:paraId="21386E5F" w14:textId="777777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Сотрудник отдела ценообразования заполняет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Price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list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(типов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Price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list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несколько)</w:t>
      </w: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br/>
      </w: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Для каждой позиции задается цена и дата, с которой цена начинает действовать, информация затягивается по ШК или коду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Тетры</w:t>
      </w:r>
      <w:proofErr w:type="spellEnd"/>
    </w:p>
    <w:p w:rsidRPr="005A5A47" w:rsidR="005A5A47" w:rsidP="005A5A47" w:rsidRDefault="005A5A47" w14:paraId="0CEEED69" w14:textId="777777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Сотрудник отдела ценообразования загружает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Price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</w:t>
      </w:r>
      <w:proofErr w:type="spellStart"/>
      <w:proofErr w:type="gram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list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  в</w:t>
      </w:r>
      <w:proofErr w:type="gram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Tetra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office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в виде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excel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file</w:t>
      </w:r>
      <w:proofErr w:type="spellEnd"/>
    </w:p>
    <w:p w:rsidRPr="005A5A47" w:rsidR="005A5A47" w:rsidP="005A5A47" w:rsidRDefault="005A5A47" w14:paraId="45167FC7" w14:textId="777777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Данные автоматически переходят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Tetra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office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→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Navision</w:t>
      </w:r>
      <w:proofErr w:type="spellEnd"/>
    </w:p>
    <w:p w:rsidRPr="005A5A47" w:rsidR="005A5A47" w:rsidP="005A5A47" w:rsidRDefault="005A5A47" w14:paraId="0B30DCB3" w14:textId="777777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В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Navision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цены отображаются </w:t>
      </w:r>
      <w:proofErr w:type="gram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списком  и</w:t>
      </w:r>
      <w:proofErr w:type="gram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разделяются по коду продажи</w:t>
      </w:r>
    </w:p>
    <w:p w:rsidRPr="005A5A47" w:rsidR="005A5A47" w:rsidP="005A5A47" w:rsidRDefault="005A5A47" w14:paraId="6C8F659D" w14:textId="77777777">
      <w:pPr>
        <w:shd w:val="clear" w:color="auto" w:fill="FFFFFF"/>
        <w:spacing w:before="450" w:after="0" w:line="240" w:lineRule="auto"/>
        <w:outlineLvl w:val="2"/>
        <w:rPr>
          <w:rFonts w:ascii="Segoe UI" w:hAnsi="Segoe UI" w:eastAsia="Times New Roman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5A5A47">
        <w:rPr>
          <w:rFonts w:ascii="Segoe UI" w:hAnsi="Segoe UI" w:eastAsia="Times New Roman" w:cs="Segoe UI"/>
          <w:b/>
          <w:bCs/>
          <w:color w:val="172B4D"/>
          <w:spacing w:val="-1"/>
          <w:sz w:val="24"/>
          <w:szCs w:val="24"/>
          <w:lang w:eastAsia="ru-RU"/>
        </w:rPr>
        <w:t>Схема работы</w:t>
      </w:r>
    </w:p>
    <w:p w:rsidRPr="005A5A47" w:rsidR="005A5A47" w:rsidP="005A5A47" w:rsidRDefault="005A5A47" w14:paraId="543A26C7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noProof/>
          <w:color w:val="172B4D"/>
          <w:sz w:val="21"/>
          <w:szCs w:val="21"/>
          <w:lang w:eastAsia="ru-RU"/>
        </w:rPr>
        <w:lastRenderedPageBreak/>
        <mc:AlternateContent>
          <mc:Choice Requires="wps">
            <w:drawing>
              <wp:inline distT="0" distB="0" distL="0" distR="0" wp14:anchorId="7829EB98" wp14:editId="7B40109D">
                <wp:extent cx="2379980" cy="2379980"/>
                <wp:effectExtent l="0" t="0" r="0" b="0"/>
                <wp:docPr id="3" name="Прямоугольник 3" descr="https://wiki.nodeart.app/download/attachments/82575740/Price.png?version=1&amp;modificationDate=1644822700168&amp;api=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79980" cy="2379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7B984454">
              <v:rect id="Прямоугольник 3" style="width:187.4pt;height:18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https://wiki.nodeart.app/download/attachments/82575740/Price.png?version=1&amp;modificationDate=1644822700168&amp;api=v2" o:spid="_x0000_s1026" filled="f" stroked="f" w14:anchorId="155D8A8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">
                <o:lock v:ext="edit" aspectratio="t"/>
                <w10:anchorlock/>
              </v:rect>
            </w:pict>
          </mc:Fallback>
        </mc:AlternateContent>
      </w:r>
    </w:p>
    <w:p w:rsidRPr="005A5A47" w:rsidR="005A5A47" w:rsidP="005A5A47" w:rsidRDefault="005A5A47" w14:paraId="55EE8C1D" w14:textId="77777777">
      <w:pPr>
        <w:shd w:val="clear" w:color="auto" w:fill="FFFFFF"/>
        <w:spacing w:before="450" w:after="0" w:line="240" w:lineRule="auto"/>
        <w:outlineLvl w:val="1"/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</w:pPr>
      <w:r w:rsidRPr="005A5A47"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  <w:t>Процесс создания набора</w:t>
      </w:r>
    </w:p>
    <w:p w:rsidRPr="005A5A47" w:rsidR="005A5A47" w:rsidP="005A5A47" w:rsidRDefault="005A5A47" w14:paraId="3B821CFC" w14:textId="7777777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Завести набор как обычный товар в ETR, указав "тип товара" = Набор</w:t>
      </w:r>
    </w:p>
    <w:p w:rsidRPr="005A5A47" w:rsidR="005A5A47" w:rsidP="005A5A47" w:rsidRDefault="005A5A47" w14:paraId="099ED155" w14:textId="7777777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Данные с ETR переходят в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Tetra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office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(</w:t>
      </w:r>
      <w:proofErr w:type="gram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В</w:t>
      </w:r>
      <w:proofErr w:type="gram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названии указывается в скобках состав набора, а также в объеме указываются объемы составляющих набора)</w:t>
      </w:r>
    </w:p>
    <w:p w:rsidRPr="005A5A47" w:rsidR="005A5A47" w:rsidP="005A5A47" w:rsidRDefault="005A5A47" w14:paraId="2CD15EEE" w14:textId="7777777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Импорт в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Navision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делаем через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excel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file</w:t>
      </w:r>
      <w:proofErr w:type="spellEnd"/>
    </w:p>
    <w:p w:rsidRPr="005A5A47" w:rsidR="005A5A47" w:rsidP="005A5A47" w:rsidRDefault="005A5A47" w14:paraId="77339B03" w14:textId="77777777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код товара Тетра</w:t>
      </w:r>
    </w:p>
    <w:p w:rsidRPr="005A5A47" w:rsidR="005A5A47" w:rsidP="005A5A47" w:rsidRDefault="005A5A47" w14:paraId="11CEB808" w14:textId="77777777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ШК</w:t>
      </w:r>
    </w:p>
    <w:p w:rsidRPr="005A5A47" w:rsidR="005A5A47" w:rsidP="005A5A47" w:rsidRDefault="005A5A47" w14:paraId="4276BAC9" w14:textId="77777777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ТМ</w:t>
      </w:r>
    </w:p>
    <w:p w:rsidRPr="005A5A47" w:rsidR="005A5A47" w:rsidP="005A5A47" w:rsidRDefault="005A5A47" w14:paraId="5FE88D7B" w14:textId="77777777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Линия</w:t>
      </w:r>
    </w:p>
    <w:p w:rsidRPr="005A5A47" w:rsidR="005A5A47" w:rsidP="005A5A47" w:rsidRDefault="005A5A47" w14:paraId="77888710" w14:textId="77777777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назначение</w:t>
      </w:r>
    </w:p>
    <w:p w:rsidRPr="005A5A47" w:rsidR="005A5A47" w:rsidP="005A5A47" w:rsidRDefault="005A5A47" w14:paraId="4BB279C8" w14:textId="77777777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тип товара</w:t>
      </w:r>
    </w:p>
    <w:p w:rsidRPr="005A5A47" w:rsidR="005A5A47" w:rsidP="005A5A47" w:rsidRDefault="005A5A47" w14:paraId="18F6C8FF" w14:textId="77777777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артикул</w:t>
      </w:r>
    </w:p>
    <w:p w:rsidRPr="005A5A47" w:rsidR="005A5A47" w:rsidP="005A5A47" w:rsidRDefault="005A5A47" w14:paraId="4E89A239" w14:textId="77777777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код УКТ ЗЕД</w:t>
      </w:r>
    </w:p>
    <w:p w:rsidRPr="005A5A47" w:rsidR="005A5A47" w:rsidP="005A5A47" w:rsidRDefault="005A5A47" w14:paraId="11213868" w14:textId="7777777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В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Navision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наполняем набор (существующими товарами либо создаем пустышки)</w:t>
      </w:r>
    </w:p>
    <w:p w:rsidRPr="005A5A47" w:rsidR="005A5A47" w:rsidP="005A5A47" w:rsidRDefault="005A5A47" w14:paraId="427D9D23" w14:textId="77777777">
      <w:pPr>
        <w:shd w:val="clear" w:color="auto" w:fill="FFFFFF"/>
        <w:spacing w:before="450" w:after="0" w:line="240" w:lineRule="auto"/>
        <w:outlineLvl w:val="1"/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</w:pPr>
      <w:r w:rsidRPr="005A5A47"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  <w:t>Процессы бухгалтерии</w:t>
      </w:r>
    </w:p>
    <w:p w:rsidRPr="005A5A47" w:rsidR="005A5A47" w:rsidP="005A5A47" w:rsidRDefault="005A5A47" w14:paraId="680219C2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Бухгалтерия работает в 1С УТП и </w:t>
      </w:r>
      <w:proofErr w:type="gram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Тетра</w:t>
      </w:r>
      <w:proofErr w:type="gram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Office</w:t>
      </w:r>
      <w:proofErr w:type="spellEnd"/>
    </w:p>
    <w:p w:rsidRPr="005A5A47" w:rsidR="005A5A47" w:rsidP="005A5A47" w:rsidRDefault="005A5A47" w14:paraId="33A323B5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Информации по товару в 1С недостаточно, приходится часть загружать в 1с из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Тетры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, часть остается в выгрузках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Excel</w:t>
      </w:r>
      <w:proofErr w:type="spellEnd"/>
    </w:p>
    <w:p w:rsidRPr="005A5A47" w:rsidR="005A5A47" w:rsidP="005A5A47" w:rsidRDefault="005A5A47" w14:paraId="149DB6BD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Атрибуты загружаются в 1С через импорт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Excel</w:t>
      </w:r>
      <w:proofErr w:type="spellEnd"/>
    </w:p>
    <w:p w:rsidRPr="005A5A47" w:rsidR="005A5A47" w:rsidP="005A5A47" w:rsidRDefault="005A5A47" w14:paraId="01783E4A" w14:textId="7777777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Артикул</w:t>
      </w:r>
    </w:p>
    <w:p w:rsidRPr="005A5A47" w:rsidR="005A5A47" w:rsidP="005A5A47" w:rsidRDefault="005A5A47" w14:paraId="7CFA5740" w14:textId="7777777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Наименование</w:t>
      </w:r>
    </w:p>
    <w:p w:rsidRPr="005A5A47" w:rsidR="005A5A47" w:rsidP="005A5A47" w:rsidRDefault="005A5A47" w14:paraId="2AF21F33" w14:textId="7777777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Код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Тетры</w:t>
      </w:r>
      <w:proofErr w:type="spellEnd"/>
    </w:p>
    <w:p w:rsidRPr="005A5A47" w:rsidR="005A5A47" w:rsidP="005A5A47" w:rsidRDefault="005A5A47" w14:paraId="25A3AA97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Атрибуты не загружаются в 1С, но нужны в работе:</w:t>
      </w:r>
    </w:p>
    <w:p w:rsidRPr="005A5A47" w:rsidR="005A5A47" w:rsidP="005A5A47" w:rsidRDefault="005A5A47" w14:paraId="12D42C23" w14:textId="7777777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Номенкл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. номер</w:t>
      </w:r>
    </w:p>
    <w:p w:rsidRPr="005A5A47" w:rsidR="005A5A47" w:rsidP="005A5A47" w:rsidRDefault="005A5A47" w14:paraId="70AE06EA" w14:textId="7777777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Объем</w:t>
      </w:r>
    </w:p>
    <w:p w:rsidRPr="005A5A47" w:rsidR="005A5A47" w:rsidP="005A5A47" w:rsidRDefault="005A5A47" w14:paraId="5F4C34CB" w14:textId="7777777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Владелец</w:t>
      </w:r>
    </w:p>
    <w:p w:rsidRPr="005A5A47" w:rsidR="005A5A47" w:rsidP="005A5A47" w:rsidRDefault="005A5A47" w14:paraId="09923E45" w14:textId="7777777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Торговая марка</w:t>
      </w:r>
    </w:p>
    <w:p w:rsidRPr="005A5A47" w:rsidR="005A5A47" w:rsidP="005A5A47" w:rsidRDefault="005A5A47" w14:paraId="4A6B8D78" w14:textId="7777777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Товарная группа</w:t>
      </w:r>
    </w:p>
    <w:p w:rsidRPr="005A5A47" w:rsidR="005A5A47" w:rsidP="005A5A47" w:rsidRDefault="005A5A47" w14:paraId="1B1F1B79" w14:textId="7777777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Линия</w:t>
      </w:r>
    </w:p>
    <w:p w:rsidRPr="005A5A47" w:rsidR="005A5A47" w:rsidP="005A5A47" w:rsidRDefault="005A5A47" w14:paraId="136DB37F" w14:textId="7777777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lastRenderedPageBreak/>
        <w:t>Класс</w:t>
      </w:r>
    </w:p>
    <w:p w:rsidRPr="005A5A47" w:rsidR="005A5A47" w:rsidP="005A5A47" w:rsidRDefault="005A5A47" w14:paraId="728BCE00" w14:textId="7777777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В коробке</w:t>
      </w:r>
    </w:p>
    <w:p w:rsidRPr="005A5A47" w:rsidR="005A5A47" w:rsidP="005A5A47" w:rsidRDefault="005A5A47" w14:paraId="786ABF0C" w14:textId="7777777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В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палете</w:t>
      </w:r>
      <w:proofErr w:type="spellEnd"/>
    </w:p>
    <w:p w:rsidRPr="005A5A47" w:rsidR="005A5A47" w:rsidP="005A5A47" w:rsidRDefault="005A5A47" w14:paraId="323022AD" w14:textId="7777777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Название (ин)</w:t>
      </w:r>
    </w:p>
    <w:p w:rsidRPr="005A5A47" w:rsidR="005A5A47" w:rsidP="005A5A47" w:rsidRDefault="005A5A47" w14:paraId="7BAF0F4D" w14:textId="7777777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Штрих-код</w:t>
      </w:r>
    </w:p>
    <w:p w:rsidRPr="005A5A47" w:rsidR="005A5A47" w:rsidP="005A5A47" w:rsidRDefault="005A5A47" w14:paraId="05EAEF9E" w14:textId="7777777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Разрешительный документ</w:t>
      </w:r>
    </w:p>
    <w:p w:rsidRPr="005A5A47" w:rsidR="005A5A47" w:rsidP="005A5A47" w:rsidRDefault="005A5A47" w14:paraId="20F73094" w14:textId="7777777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Код ВЭД</w:t>
      </w:r>
    </w:p>
    <w:p w:rsidRPr="005A5A47" w:rsidR="005A5A47" w:rsidP="005A5A47" w:rsidRDefault="005A5A47" w14:paraId="460F6FBD" w14:textId="7777777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Назначение</w:t>
      </w:r>
    </w:p>
    <w:p w:rsidRPr="005A5A47" w:rsidR="005A5A47" w:rsidP="005A5A47" w:rsidRDefault="005A5A47" w14:paraId="593E748F" w14:textId="7777777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Базовая единица измерения</w:t>
      </w:r>
    </w:p>
    <w:p w:rsidRPr="005A5A47" w:rsidR="005A5A47" w:rsidP="005A5A47" w:rsidRDefault="005A5A47" w14:paraId="4C0A760E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Группы номенклатур в 1С</w:t>
      </w:r>
    </w:p>
    <w:p w:rsidRPr="005A5A47" w:rsidR="005A5A47" w:rsidP="005A5A47" w:rsidRDefault="005A5A47" w14:paraId="485FC456" w14:textId="7777777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Довідник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для автоматичного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завантаження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номенклатури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з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Тетри</w:t>
      </w:r>
      <w:proofErr w:type="spellEnd"/>
    </w:p>
    <w:p w:rsidRPr="005A5A47" w:rsidR="005A5A47" w:rsidP="005A5A47" w:rsidRDefault="005A5A47" w14:paraId="1CFBFB80" w14:textId="7777777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Новая номенклатура из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Тетры</w:t>
      </w:r>
      <w:proofErr w:type="spellEnd"/>
    </w:p>
    <w:p w:rsidRPr="005A5A47" w:rsidR="005A5A47" w:rsidP="005A5A47" w:rsidRDefault="005A5A47" w14:paraId="09EC1254" w14:textId="7777777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Переважно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загружаються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із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Тетри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, де-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які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вручну</w:t>
      </w:r>
      <w:proofErr w:type="spellEnd"/>
    </w:p>
    <w:p w:rsidRPr="005A5A47" w:rsidR="005A5A47" w:rsidP="005A5A47" w:rsidRDefault="005A5A47" w14:paraId="4087D62A" w14:textId="7777777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Рекламно-информационные материалы для оформления сети</w:t>
      </w:r>
    </w:p>
    <w:p w:rsidRPr="005A5A47" w:rsidR="005A5A47" w:rsidP="005A5A47" w:rsidRDefault="005A5A47" w14:paraId="362FE532" w14:textId="7777777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Рекламно-информационные МНМА</w:t>
      </w:r>
    </w:p>
    <w:p w:rsidRPr="005A5A47" w:rsidR="005A5A47" w:rsidP="005A5A47" w:rsidRDefault="005A5A47" w14:paraId="66788421" w14:textId="7777777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Рекламные материалы поставщиков товара</w:t>
      </w:r>
    </w:p>
    <w:p w:rsidRPr="005A5A47" w:rsidR="005A5A47" w:rsidP="005A5A47" w:rsidRDefault="005A5A47" w14:paraId="3871E571" w14:textId="7777777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Упаковка</w:t>
      </w:r>
    </w:p>
    <w:p w:rsidRPr="005A5A47" w:rsidR="005A5A47" w:rsidP="005A5A47" w:rsidRDefault="005A5A47" w14:paraId="047BF8C5" w14:textId="7777777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Де-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які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позиції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загружаються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із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Тетри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, де-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які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створюються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вручну</w:t>
      </w:r>
      <w:proofErr w:type="spellEnd"/>
    </w:p>
    <w:p w:rsidRPr="005A5A47" w:rsidR="005A5A47" w:rsidP="005A5A47" w:rsidRDefault="005A5A47" w14:paraId="23035371" w14:textId="7777777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Компьютерная и орг. техника</w:t>
      </w:r>
    </w:p>
    <w:p w:rsidRPr="005A5A47" w:rsidR="005A5A47" w:rsidP="005A5A47" w:rsidRDefault="005A5A47" w14:paraId="51A4E087" w14:textId="7777777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Материалы для ремонта</w:t>
      </w:r>
    </w:p>
    <w:p w:rsidRPr="005A5A47" w:rsidR="005A5A47" w:rsidP="005A5A47" w:rsidRDefault="005A5A47" w14:paraId="3D468A03" w14:textId="7777777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Оборудование систем видеонаблюдения</w:t>
      </w:r>
    </w:p>
    <w:p w:rsidRPr="005A5A47" w:rsidR="005A5A47" w:rsidP="005A5A47" w:rsidRDefault="005A5A47" w14:paraId="56296F4D" w14:textId="7777777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Прочие запасы</w:t>
      </w:r>
    </w:p>
    <w:p w:rsidRPr="005A5A47" w:rsidR="005A5A47" w:rsidP="005A5A47" w:rsidRDefault="005A5A47" w14:paraId="0E9FD17D" w14:textId="7777777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Прочие МНМА</w:t>
      </w:r>
    </w:p>
    <w:p w:rsidRPr="005A5A47" w:rsidR="005A5A47" w:rsidP="005A5A47" w:rsidRDefault="005A5A47" w14:paraId="24346D32" w14:textId="7777777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Рекламно-информационные материалы</w:t>
      </w:r>
    </w:p>
    <w:p w:rsidRPr="005A5A47" w:rsidR="005A5A47" w:rsidP="005A5A47" w:rsidRDefault="005A5A47" w14:paraId="0A4DE744" w14:textId="7777777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Спецодежда</w:t>
      </w:r>
    </w:p>
    <w:p w:rsidRPr="005A5A47" w:rsidR="005A5A47" w:rsidP="005A5A47" w:rsidRDefault="005A5A47" w14:paraId="69ADD5D8" w14:textId="7777777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Торговое оборудование и мебель</w:t>
      </w:r>
    </w:p>
    <w:p w:rsidRPr="005A5A47" w:rsidR="005A5A47" w:rsidP="005A5A47" w:rsidRDefault="005A5A47" w14:paraId="4CF1BDDF" w14:textId="7777777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Электротехника</w:t>
      </w:r>
    </w:p>
    <w:p w:rsidRPr="005A5A47" w:rsidR="005A5A47" w:rsidP="005A5A47" w:rsidRDefault="005A5A47" w14:paraId="710DFE42" w14:textId="7777777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Номенклатура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створюється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вручну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в 1С</w:t>
      </w:r>
    </w:p>
    <w:p w:rsidRPr="005A5A47" w:rsidR="005A5A47" w:rsidP="005A5A47" w:rsidRDefault="005A5A47" w14:paraId="40E0198C" w14:textId="7777777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Аудио и видеооборудование</w:t>
      </w:r>
    </w:p>
    <w:p w:rsidRPr="005A5A47" w:rsidR="005A5A47" w:rsidP="005A5A47" w:rsidRDefault="005A5A47" w14:paraId="7040D52A" w14:textId="7777777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Брокард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продажа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основних</w:t>
      </w:r>
      <w:proofErr w:type="spellEnd"/>
    </w:p>
    <w:p w:rsidRPr="005A5A47" w:rsidR="005A5A47" w:rsidP="005A5A47" w:rsidRDefault="005A5A47" w14:paraId="023EAD23" w14:textId="7777777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Бытовая техника</w:t>
      </w:r>
    </w:p>
    <w:p w:rsidRPr="005A5A47" w:rsidR="005A5A47" w:rsidP="005A5A47" w:rsidRDefault="005A5A47" w14:paraId="3984DB60" w14:textId="7777777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Возвратные отходы</w:t>
      </w:r>
    </w:p>
    <w:p w:rsidRPr="005A5A47" w:rsidR="005A5A47" w:rsidP="005A5A47" w:rsidRDefault="005A5A47" w14:paraId="38E0CC8B" w14:textId="7777777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ГСМ</w:t>
      </w:r>
    </w:p>
    <w:p w:rsidRPr="005A5A47" w:rsidR="005A5A47" w:rsidP="005A5A47" w:rsidRDefault="005A5A47" w14:paraId="2313B2BC" w14:textId="7777777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Дисконтные карточки</w:t>
      </w:r>
    </w:p>
    <w:p w:rsidRPr="005A5A47" w:rsidR="005A5A47" w:rsidP="005A5A47" w:rsidRDefault="005A5A47" w14:paraId="45BC9FA7" w14:textId="7777777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Инструменты</w:t>
      </w:r>
    </w:p>
    <w:p w:rsidRPr="005A5A47" w:rsidR="005A5A47" w:rsidP="005A5A47" w:rsidRDefault="005A5A47" w14:paraId="70459CD6" w14:textId="7777777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Информационные вывески</w:t>
      </w:r>
    </w:p>
    <w:p w:rsidRPr="005A5A47" w:rsidR="005A5A47" w:rsidP="005A5A47" w:rsidRDefault="005A5A47" w14:paraId="399EAF69" w14:textId="7777777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НА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Брокард</w:t>
      </w:r>
      <w:proofErr w:type="spellEnd"/>
    </w:p>
    <w:p w:rsidRPr="005A5A47" w:rsidR="005A5A47" w:rsidP="005A5A47" w:rsidRDefault="005A5A47" w14:paraId="17BC17C1" w14:textId="7777777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Оборудование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противокражных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систем</w:t>
      </w:r>
    </w:p>
    <w:p w:rsidRPr="005A5A47" w:rsidR="005A5A47" w:rsidP="005A5A47" w:rsidRDefault="005A5A47" w14:paraId="25E7FAF7" w14:textId="7777777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Оборудование противопожарных систем</w:t>
      </w:r>
    </w:p>
    <w:p w:rsidRPr="005A5A47" w:rsidR="005A5A47" w:rsidP="005A5A47" w:rsidRDefault="005A5A47" w14:paraId="4F93A3E1" w14:textId="7777777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Оборудование систем кондиционирования, вентиляции, отопления</w:t>
      </w:r>
    </w:p>
    <w:p w:rsidRPr="005A5A47" w:rsidR="005A5A47" w:rsidP="005A5A47" w:rsidRDefault="005A5A47" w14:paraId="6E02D9E2" w14:textId="7777777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Офисная мебель</w:t>
      </w:r>
    </w:p>
    <w:p w:rsidRPr="005A5A47" w:rsidR="005A5A47" w:rsidP="005A5A47" w:rsidRDefault="005A5A47" w14:paraId="7E6DA98F" w14:textId="7777777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Подарки под акции</w:t>
      </w:r>
    </w:p>
    <w:p w:rsidRPr="005A5A47" w:rsidR="005A5A47" w:rsidP="005A5A47" w:rsidRDefault="005A5A47" w14:paraId="500ED9E5" w14:textId="7777777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Прочие основные средства</w:t>
      </w:r>
    </w:p>
    <w:p w:rsidRPr="005A5A47" w:rsidR="005A5A47" w:rsidP="005A5A47" w:rsidRDefault="005A5A47" w14:paraId="64CA0546" w14:textId="7777777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Расходные охранные материалы</w:t>
      </w:r>
    </w:p>
    <w:p w:rsidRPr="005A5A47" w:rsidR="005A5A47" w:rsidP="005A5A47" w:rsidRDefault="005A5A47" w14:paraId="35393B87" w14:textId="7777777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Рекламно-информационное оборудование</w:t>
      </w:r>
    </w:p>
    <w:p w:rsidRPr="005A5A47" w:rsidR="005A5A47" w:rsidP="005A5A47" w:rsidRDefault="005A5A47" w14:paraId="6FAD6F80" w14:textId="7777777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Ремонты помещений</w:t>
      </w:r>
    </w:p>
    <w:p w:rsidRPr="005A5A47" w:rsidR="005A5A47" w:rsidP="005A5A47" w:rsidRDefault="005A5A47" w14:paraId="6B9B69F3" w14:textId="7777777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Служебные</w:t>
      </w:r>
    </w:p>
    <w:p w:rsidRPr="005A5A47" w:rsidR="005A5A47" w:rsidP="005A5A47" w:rsidRDefault="005A5A47" w14:paraId="443C7135" w14:textId="7777777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Транспортные средства</w:t>
      </w:r>
    </w:p>
    <w:p w:rsidRPr="005A5A47" w:rsidR="005A5A47" w:rsidP="005A5A47" w:rsidRDefault="005A5A47" w14:paraId="5DCFE7AD" w14:textId="7777777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Хозтовары</w:t>
      </w:r>
      <w:proofErr w:type="spellEnd"/>
    </w:p>
    <w:p w:rsidRPr="005A5A47" w:rsidR="005A5A47" w:rsidP="005A5A47" w:rsidRDefault="005A5A47" w14:paraId="0BF7C77F" w14:textId="7777777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Электрооборудование</w:t>
      </w:r>
    </w:p>
    <w:p w:rsidRPr="005A5A47" w:rsidR="005A5A47" w:rsidP="005A5A47" w:rsidRDefault="005A5A47" w14:paraId="3BACF8FA" w14:textId="77777777">
      <w:pPr>
        <w:shd w:val="clear" w:color="auto" w:fill="FFFFFF"/>
        <w:spacing w:before="450" w:after="0" w:line="240" w:lineRule="auto"/>
        <w:outlineLvl w:val="1"/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</w:pPr>
      <w:r w:rsidRPr="005A5A47"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  <w:lastRenderedPageBreak/>
        <w:t>Работа с вариантами</w:t>
      </w:r>
    </w:p>
    <w:p w:rsidRPr="005A5A47" w:rsidR="005A5A47" w:rsidP="005A5A47" w:rsidRDefault="005A5A47" w14:paraId="75D85E3E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Для создания вариантов товара необходимо:</w:t>
      </w:r>
    </w:p>
    <w:p w:rsidRPr="005A5A47" w:rsidR="005A5A47" w:rsidP="005A5A47" w:rsidRDefault="005A5A47" w14:paraId="08A45F0C" w14:textId="7777777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Перед импортом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excel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файла в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Navision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товары, что являются вариантами необходимо объединить одним кодом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Navision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в самом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excel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файле.</w:t>
      </w:r>
    </w:p>
    <w:p w:rsidRPr="005A5A47" w:rsidR="005A5A47" w:rsidP="005A5A47" w:rsidRDefault="005A5A47" w14:paraId="24DEFFD7" w14:textId="77777777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Либо непосредственно завести варианты в единой товарной карточке в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Navision</w:t>
      </w:r>
      <w:proofErr w:type="spellEnd"/>
    </w:p>
    <w:p w:rsidRPr="005A5A47" w:rsidR="005A5A47" w:rsidP="005A5A47" w:rsidRDefault="005A5A47" w14:paraId="1A09A297" w14:textId="7777777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Загрузить данный файл в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Navision</w:t>
      </w:r>
      <w:proofErr w:type="spellEnd"/>
    </w:p>
    <w:p w:rsidRPr="005A5A47" w:rsidR="005A5A47" w:rsidP="005A5A47" w:rsidRDefault="005A5A47" w14:paraId="7EAF3944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В случае ошибок с объединением процесс их исправления достаточно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трудозатратный</w:t>
      </w:r>
      <w:proofErr w:type="spellEnd"/>
    </w:p>
    <w:p w:rsidRPr="005A5A47" w:rsidR="005A5A47" w:rsidP="005A5A47" w:rsidRDefault="005A5A47" w14:paraId="2334F1AC" w14:textId="77777777">
      <w:pPr>
        <w:shd w:val="clear" w:color="auto" w:fill="FFFFFF"/>
        <w:spacing w:before="450" w:after="0" w:line="240" w:lineRule="auto"/>
        <w:outlineLvl w:val="1"/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</w:pPr>
      <w:r w:rsidRPr="005A5A47"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  <w:t>Работа с гигиеническим заключением с точки зрения данных о товаре</w:t>
      </w:r>
    </w:p>
    <w:p w:rsidRPr="005A5A47" w:rsidR="005A5A47" w:rsidP="005A5A47" w:rsidRDefault="005A5A47" w14:paraId="412812A6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Данные для подачи документов получаем от поставщика. Дату и номер заключения храним в файлах. Единая система (Портал данных Brocard) гигиенических документов (сканов) работает не совсем корректно</w:t>
      </w:r>
    </w:p>
    <w:p w:rsidRPr="005A5A47" w:rsidR="005A5A47" w:rsidP="005A5A47" w:rsidRDefault="005A5A47" w14:paraId="396048DD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Сертификация практически не проводится, но процесс аналогичный процессу получения гигиенического заключения</w:t>
      </w:r>
    </w:p>
    <w:p w:rsidRPr="005A5A47" w:rsidR="005A5A47" w:rsidP="005A5A47" w:rsidRDefault="005A5A47" w14:paraId="3DD828F7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Атрибуты, нужные для гигиенического заключения</w:t>
      </w:r>
    </w:p>
    <w:p w:rsidRPr="005A5A47" w:rsidR="005A5A47" w:rsidP="005A5A47" w:rsidRDefault="005A5A47" w14:paraId="28A86E0A" w14:textId="7777777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Код УКТ ЗЕД</w:t>
      </w:r>
    </w:p>
    <w:p w:rsidRPr="005A5A47" w:rsidR="005A5A47" w:rsidP="005A5A47" w:rsidRDefault="005A5A47" w14:paraId="60923518" w14:textId="7777777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Оригинальное название товара</w:t>
      </w:r>
    </w:p>
    <w:p w:rsidRPr="005A5A47" w:rsidR="005A5A47" w:rsidP="005A5A47" w:rsidRDefault="005A5A47" w14:paraId="640BD426" w14:textId="7777777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Торговая марка</w:t>
      </w:r>
    </w:p>
    <w:p w:rsidRPr="005A5A47" w:rsidR="005A5A47" w:rsidP="005A5A47" w:rsidRDefault="005A5A47" w14:paraId="34D6AE5E" w14:textId="7777777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Название товара на украинском языке</w:t>
      </w:r>
    </w:p>
    <w:p w:rsidRPr="005A5A47" w:rsidR="005A5A47" w:rsidP="005A5A47" w:rsidRDefault="005A5A47" w14:paraId="2AEC0997" w14:textId="7777777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Страна происхождения товара</w:t>
      </w:r>
    </w:p>
    <w:p w:rsidRPr="005A5A47" w:rsidR="005A5A47" w:rsidP="005A5A47" w:rsidRDefault="005A5A47" w14:paraId="3C38BD99" w14:textId="7777777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Производитель/поставщик</w:t>
      </w:r>
    </w:p>
    <w:p w:rsidRPr="005A5A47" w:rsidR="005A5A47" w:rsidP="005A5A47" w:rsidRDefault="005A5A47" w14:paraId="67CE64F4" w14:textId="7777777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Адрес производителя/поставщика</w:t>
      </w:r>
    </w:p>
    <w:p w:rsidRPr="005A5A47" w:rsidR="005A5A47" w:rsidP="005A5A47" w:rsidRDefault="005A5A47" w14:paraId="7403E4B1" w14:textId="77777777">
      <w:pPr>
        <w:shd w:val="clear" w:color="auto" w:fill="FFFFFF"/>
        <w:spacing w:before="450" w:after="0" w:line="240" w:lineRule="auto"/>
        <w:outlineLvl w:val="0"/>
        <w:rPr>
          <w:rFonts w:ascii="Segoe UI" w:hAnsi="Segoe UI" w:eastAsia="Times New Roman" w:cs="Segoe UI"/>
          <w:color w:val="172B4D"/>
          <w:spacing w:val="-2"/>
          <w:kern w:val="36"/>
          <w:sz w:val="36"/>
          <w:szCs w:val="36"/>
          <w:lang w:eastAsia="ru-RU"/>
        </w:rPr>
      </w:pPr>
      <w:commentRangeStart w:id="49"/>
      <w:proofErr w:type="spellStart"/>
      <w:r w:rsidRPr="005A5A47">
        <w:rPr>
          <w:rFonts w:ascii="Segoe UI" w:hAnsi="Segoe UI" w:eastAsia="Times New Roman" w:cs="Segoe UI"/>
          <w:color w:val="172B4D"/>
          <w:spacing w:val="-2"/>
          <w:kern w:val="36"/>
          <w:sz w:val="36"/>
          <w:szCs w:val="36"/>
          <w:lang w:eastAsia="ru-RU"/>
        </w:rPr>
        <w:t>To</w:t>
      </w:r>
      <w:proofErr w:type="spellEnd"/>
      <w:r w:rsidRPr="005A5A47">
        <w:rPr>
          <w:rFonts w:ascii="Segoe UI" w:hAnsi="Segoe UI" w:eastAsia="Times New Roman" w:cs="Segoe UI"/>
          <w:color w:val="172B4D"/>
          <w:spacing w:val="-2"/>
          <w:kern w:val="36"/>
          <w:sz w:val="36"/>
          <w:szCs w:val="36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pacing w:val="-2"/>
          <w:kern w:val="36"/>
          <w:sz w:val="36"/>
          <w:szCs w:val="36"/>
          <w:lang w:eastAsia="ru-RU"/>
        </w:rPr>
        <w:t>Be</w:t>
      </w:r>
      <w:proofErr w:type="spellEnd"/>
      <w:commentRangeEnd w:id="49"/>
      <w:r w:rsidR="00F95607">
        <w:rPr>
          <w:rStyle w:val="aa"/>
        </w:rPr>
        <w:commentReference w:id="49"/>
      </w:r>
    </w:p>
    <w:p w:rsidRPr="005A5A47" w:rsidR="005A5A47" w:rsidP="005A5A47" w:rsidRDefault="005A5A47" w14:paraId="54694466" w14:textId="77777777">
      <w:pPr>
        <w:shd w:val="clear" w:color="auto" w:fill="FFFFFF"/>
        <w:spacing w:before="150" w:after="0" w:line="240" w:lineRule="auto"/>
        <w:outlineLvl w:val="1"/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</w:pPr>
      <w:r w:rsidRPr="005A5A47"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  <w:t>Вводная часть</w:t>
      </w:r>
    </w:p>
    <w:p w:rsidRPr="005A5A47" w:rsidR="005A5A47" w:rsidP="005A5A47" w:rsidRDefault="005A5A47" w14:paraId="6571DEAF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После анализа полученной информации исполнители проекта предлагают сделать следующие изменения:</w:t>
      </w:r>
    </w:p>
    <w:p w:rsidRPr="005A5A47" w:rsidR="005A5A47" w:rsidP="005A5A47" w:rsidRDefault="005A5A47" w14:paraId="5C78D369" w14:textId="7777777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После отключения ETR,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Tetra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office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Brocard назначить PIM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Core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единым источником достоверной информации о товаре. Для этого, в PIM необходимо добавить все необходимые атрибуты и характеристики товара в актуальном виде</w:t>
      </w:r>
    </w:p>
    <w:p w:rsidRPr="005A5A47" w:rsidR="005A5A47" w:rsidP="005A5A47" w:rsidRDefault="005A5A47" w14:paraId="22535C4E" w14:textId="7777777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Система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Navision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должна получать в себя все данные о товаре от PIM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Core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и передавать их в следующие системы для корректной работы бизнес процессов компании:</w:t>
      </w:r>
    </w:p>
    <w:p w:rsidRPr="005A5A47" w:rsidR="005A5A47" w:rsidP="005A5A47" w:rsidRDefault="005A5A47" w14:paraId="7308EB28" w14:textId="77777777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Tetra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WMS</w:t>
      </w:r>
    </w:p>
    <w:p w:rsidRPr="005A5A47" w:rsidR="005A5A47" w:rsidP="005A5A47" w:rsidRDefault="005A5A47" w14:paraId="38326108" w14:textId="77777777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1C УТП</w:t>
      </w:r>
    </w:p>
    <w:p w:rsidRPr="005A5A47" w:rsidR="005A5A47" w:rsidP="005A5A47" w:rsidRDefault="005A5A47" w14:paraId="7FC1415A" w14:textId="77777777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Labels</w:t>
      </w:r>
      <w:proofErr w:type="spellEnd"/>
    </w:p>
    <w:p w:rsidRPr="005A5A47" w:rsidR="005A5A47" w:rsidP="005A5A47" w:rsidRDefault="005A5A47" w14:paraId="33F5048B" w14:textId="77777777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Orders</w:t>
      </w:r>
      <w:proofErr w:type="spellEnd"/>
    </w:p>
    <w:p w:rsidRPr="005A5A47" w:rsidR="005A5A47" w:rsidP="005A5A47" w:rsidRDefault="005A5A47" w14:paraId="59BC233C" w14:textId="77777777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Сайт Brocard.ua (данный процесс уже настроен)</w:t>
      </w:r>
    </w:p>
    <w:p w:rsidRPr="005A5A47" w:rsidR="005A5A47" w:rsidP="005A5A47" w:rsidRDefault="005A5A47" w14:paraId="21A08D5D" w14:textId="77777777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DWH (данный процесс уже настроен)</w:t>
      </w:r>
    </w:p>
    <w:p w:rsidRPr="005A5A47" w:rsidR="005A5A47" w:rsidP="005A5A47" w:rsidRDefault="005A5A47" w14:paraId="275BF716" w14:textId="77777777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Tetra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POS</w:t>
      </w:r>
    </w:p>
    <w:p w:rsidRPr="005A5A47" w:rsidR="005A5A47" w:rsidP="005A5A47" w:rsidRDefault="005A5A47" w14:paraId="0E22D9B7" w14:textId="77777777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Tetra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Marketing</w:t>
      </w:r>
      <w:proofErr w:type="spellEnd"/>
    </w:p>
    <w:p w:rsidRPr="005A5A47" w:rsidR="005A5A47" w:rsidP="005A5A47" w:rsidRDefault="005A5A47" w14:paraId="6A070956" w14:textId="7777777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lastRenderedPageBreak/>
        <w:t>Информацию, полученную о товаре из системы 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Tetra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WMS 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Navision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должен передать назад в PIM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Core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:</w:t>
      </w:r>
    </w:p>
    <w:p w:rsidRPr="005A5A47" w:rsidR="005A5A47" w:rsidP="005A5A47" w:rsidRDefault="005A5A47" w14:paraId="2AFE0980" w14:textId="77777777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длина</w:t>
      </w:r>
    </w:p>
    <w:p w:rsidRPr="005A5A47" w:rsidR="005A5A47" w:rsidP="005A5A47" w:rsidRDefault="005A5A47" w14:paraId="6EBF447F" w14:textId="77777777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ширина</w:t>
      </w:r>
    </w:p>
    <w:p w:rsidRPr="005A5A47" w:rsidR="005A5A47" w:rsidP="005A5A47" w:rsidRDefault="005A5A47" w14:paraId="3AB3A38A" w14:textId="77777777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высота</w:t>
      </w:r>
    </w:p>
    <w:p w:rsidRPr="005A5A47" w:rsidR="005A5A47" w:rsidP="005A5A47" w:rsidRDefault="005A5A47" w14:paraId="1895B216" w14:textId="77777777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вес</w:t>
      </w:r>
    </w:p>
    <w:p w:rsidRPr="005A5A47" w:rsidR="005A5A47" w:rsidP="005A5A47" w:rsidRDefault="005A5A47" w14:paraId="41DDBE60" w14:textId="77777777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количество в коробке</w:t>
      </w:r>
    </w:p>
    <w:p w:rsidRPr="005A5A47" w:rsidR="005A5A47" w:rsidP="005A5A47" w:rsidRDefault="005A5A47" w14:paraId="72DD2E2E" w14:textId="7777777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Добавить необходимый список атрибутов в PIM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Core</w:t>
      </w:r>
      <w:proofErr w:type="spellEnd"/>
    </w:p>
    <w:p w:rsidRPr="005A5A47" w:rsidR="005A5A47" w:rsidP="005A5A47" w:rsidRDefault="005A5A47" w14:paraId="2A419B97" w14:textId="7777777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Добавить необходимый список атрибутов в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Navision</w:t>
      </w:r>
      <w:proofErr w:type="spellEnd"/>
    </w:p>
    <w:p w:rsidRPr="005A5A47" w:rsidR="005A5A47" w:rsidP="005A5A47" w:rsidRDefault="005A5A47" w14:paraId="31FAB384" w14:textId="7777777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Настроить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валидацию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данных о товаре в PIM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Core</w:t>
      </w:r>
      <w:proofErr w:type="spellEnd"/>
    </w:p>
    <w:p w:rsidRPr="005A5A47" w:rsidR="005A5A47" w:rsidP="005A5A47" w:rsidRDefault="005A5A47" w14:paraId="79C5A99D" w14:textId="7777777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Провести синхронизацию справочников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Navision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vs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PIM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Core</w:t>
      </w:r>
      <w:proofErr w:type="spellEnd"/>
    </w:p>
    <w:p w:rsidRPr="005A5A47" w:rsidR="005A5A47" w:rsidP="005A5A47" w:rsidRDefault="005A5A47" w14:paraId="2F08E3FF" w14:textId="77777777">
      <w:pPr>
        <w:shd w:val="clear" w:color="auto" w:fill="FFFFFF"/>
        <w:spacing w:before="450" w:after="0" w:line="240" w:lineRule="auto"/>
        <w:outlineLvl w:val="2"/>
        <w:rPr>
          <w:rFonts w:ascii="Segoe UI" w:hAnsi="Segoe UI" w:eastAsia="Times New Roman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5A5A47">
        <w:rPr>
          <w:rFonts w:ascii="Segoe UI" w:hAnsi="Segoe UI" w:eastAsia="Times New Roman" w:cs="Segoe UI"/>
          <w:b/>
          <w:bCs/>
          <w:color w:val="172B4D"/>
          <w:spacing w:val="-1"/>
          <w:sz w:val="24"/>
          <w:szCs w:val="24"/>
          <w:lang w:eastAsia="ru-RU"/>
        </w:rPr>
        <w:t>Схема обогащения продукта атрибутами</w:t>
      </w:r>
    </w:p>
    <w:p w:rsidRPr="005A5A47" w:rsidR="005A5A47" w:rsidP="005A5A47" w:rsidRDefault="005A5A47" w14:paraId="031F8023" w14:textId="77777777">
      <w:pPr>
        <w:shd w:val="clear" w:color="auto" w:fill="FFFFFF"/>
        <w:spacing w:after="0" w:line="240" w:lineRule="auto"/>
        <w:jc w:val="center"/>
        <w:rPr>
          <w:rFonts w:ascii="Segoe UI" w:hAnsi="Segoe UI" w:eastAsia="Times New Roman" w:cs="Segoe UI"/>
          <w:b/>
          <w:bCs/>
          <w:color w:val="172B4D"/>
          <w:sz w:val="24"/>
          <w:szCs w:val="24"/>
          <w:lang w:eastAsia="ru-RU"/>
        </w:rPr>
      </w:pPr>
      <w:proofErr w:type="spellStart"/>
      <w:r w:rsidRPr="005A5A47">
        <w:rPr>
          <w:rFonts w:ascii="Segoe UI" w:hAnsi="Segoe UI" w:eastAsia="Times New Roman" w:cs="Segoe UI"/>
          <w:b/>
          <w:bCs/>
          <w:color w:val="172B4D"/>
          <w:sz w:val="24"/>
          <w:szCs w:val="24"/>
          <w:lang w:eastAsia="ru-RU"/>
        </w:rPr>
        <w:t>Goods</w:t>
      </w:r>
      <w:proofErr w:type="spellEnd"/>
      <w:r w:rsidRPr="005A5A47">
        <w:rPr>
          <w:rFonts w:ascii="Segoe UI" w:hAnsi="Segoe UI" w:eastAsia="Times New Roman" w:cs="Segoe UI"/>
          <w:b/>
          <w:bCs/>
          <w:color w:val="172B4D"/>
          <w:sz w:val="24"/>
          <w:szCs w:val="24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b/>
          <w:bCs/>
          <w:color w:val="172B4D"/>
          <w:sz w:val="24"/>
          <w:szCs w:val="24"/>
          <w:lang w:eastAsia="ru-RU"/>
        </w:rPr>
        <w:t>flow</w:t>
      </w:r>
      <w:proofErr w:type="spellEnd"/>
      <w:r w:rsidRPr="005A5A47">
        <w:rPr>
          <w:rFonts w:ascii="Segoe UI" w:hAnsi="Segoe UI" w:eastAsia="Times New Roman" w:cs="Segoe UI"/>
          <w:b/>
          <w:bCs/>
          <w:color w:val="172B4D"/>
          <w:sz w:val="24"/>
          <w:szCs w:val="24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b/>
          <w:bCs/>
          <w:color w:val="172B4D"/>
          <w:sz w:val="24"/>
          <w:szCs w:val="24"/>
          <w:lang w:eastAsia="ru-RU"/>
        </w:rPr>
        <w:t>To</w:t>
      </w:r>
      <w:proofErr w:type="spellEnd"/>
      <w:r w:rsidRPr="005A5A47">
        <w:rPr>
          <w:rFonts w:ascii="Segoe UI" w:hAnsi="Segoe UI" w:eastAsia="Times New Roman" w:cs="Segoe UI"/>
          <w:b/>
          <w:bCs/>
          <w:color w:val="172B4D"/>
          <w:sz w:val="24"/>
          <w:szCs w:val="24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b/>
          <w:bCs/>
          <w:color w:val="172B4D"/>
          <w:sz w:val="24"/>
          <w:szCs w:val="24"/>
          <w:lang w:eastAsia="ru-RU"/>
        </w:rPr>
        <w:t>Be</w:t>
      </w:r>
      <w:proofErr w:type="spellEnd"/>
    </w:p>
    <w:p w:rsidRPr="005A5A47" w:rsidR="005A5A47" w:rsidP="005A5A47" w:rsidRDefault="005A5A47" w14:paraId="6A8371AA" w14:textId="77777777">
      <w:pPr>
        <w:shd w:val="clear" w:color="auto" w:fill="FFFFFF"/>
        <w:spacing w:after="0" w:line="240" w:lineRule="auto"/>
        <w:jc w:val="center"/>
        <w:rPr>
          <w:rFonts w:ascii="Segoe UI" w:hAnsi="Segoe UI" w:eastAsia="Times New Roman" w:cs="Segoe UI"/>
          <w:b/>
          <w:bCs/>
          <w:color w:val="172B4D"/>
          <w:sz w:val="24"/>
          <w:szCs w:val="24"/>
          <w:lang w:eastAsia="ru-RU"/>
        </w:rPr>
      </w:pPr>
      <w:r w:rsidRPr="005A5A47">
        <w:rPr>
          <w:rFonts w:ascii="Segoe UI" w:hAnsi="Segoe UI" w:eastAsia="Times New Roman" w:cs="Segoe UI"/>
          <w:b/>
          <w:bCs/>
          <w:color w:val="172B4D"/>
          <w:sz w:val="24"/>
          <w:szCs w:val="24"/>
          <w:lang w:eastAsia="ru-RU"/>
        </w:rPr>
        <w:t> </w:t>
      </w:r>
    </w:p>
    <w:p w:rsidRPr="005A5A47" w:rsidR="005A5A47" w:rsidP="005A5A47" w:rsidRDefault="005A5A47" w14:paraId="4FAC7461" w14:textId="77777777">
      <w:pPr>
        <w:shd w:val="clear" w:color="auto" w:fill="FFFFFF"/>
        <w:spacing w:before="150" w:after="75" w:line="240" w:lineRule="auto"/>
        <w:ind w:left="75"/>
        <w:jc w:val="center"/>
        <w:rPr>
          <w:rFonts w:ascii="Segoe UI" w:hAnsi="Segoe UI" w:eastAsia="Times New Roman" w:cs="Segoe UI"/>
          <w:b/>
          <w:bCs/>
          <w:color w:val="172B4D"/>
          <w:sz w:val="19"/>
          <w:szCs w:val="19"/>
          <w:lang w:eastAsia="ru-RU"/>
        </w:rPr>
      </w:pPr>
      <w:r w:rsidRPr="005A5A47">
        <w:rPr>
          <w:rFonts w:ascii="Segoe UI" w:hAnsi="Segoe UI" w:eastAsia="Times New Roman" w:cs="Segoe UI"/>
          <w:b/>
          <w:bCs/>
          <w:color w:val="172B4D"/>
          <w:sz w:val="19"/>
          <w:szCs w:val="19"/>
          <w:lang w:eastAsia="ru-RU"/>
        </w:rPr>
        <w:t>(v.8)</w:t>
      </w:r>
    </w:p>
    <w:p w:rsidRPr="005A5A47" w:rsidR="005A5A47" w:rsidP="005A5A47" w:rsidRDefault="005A5A47" w14:paraId="25F9941E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ТоварОтветственный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 сотрудник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BrocardПоставщикСистемаИмпортирует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 заполненную форму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Excel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 в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PIMCoreВносит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данные в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PIMCore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 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вручнуюЗаполняет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 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станд.форму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 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Excel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по товару/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товарамДанные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по товару в PIM 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CoreФормирование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 данных для заявки на ГЗ/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сертификатДанные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по товару обновлены в PIM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CoreДополнительные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данные по товару из 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Navision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 попадают в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PIMCoreДополнительные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данные по товару из WMS попадают в 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NavisionДанные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по товару в 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NavisionПодает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 документы на ГС/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сертификатВносит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данные о ГЗ и сертификации в PIM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CoreФормируются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 заявки на 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оприходованиетовара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в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WMSВнесение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 дополнительных данных о товаре в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WMSВсе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данные о товаре содержатся в системах 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Navision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и PIM 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Core</w:t>
      </w:r>
      <w:proofErr w:type="spellEnd"/>
    </w:p>
    <w:p w:rsidRPr="005A5A47" w:rsidR="005A5A47" w:rsidP="005A5A47" w:rsidRDefault="005A5A47" w14:paraId="72B4056F" w14:textId="77777777">
      <w:pPr>
        <w:numPr>
          <w:ilvl w:val="0"/>
          <w:numId w:val="21"/>
        </w:numPr>
        <w:pBdr>
          <w:bottom w:val="single" w:color="CCCCCC" w:sz="6" w:space="0"/>
        </w:pBdr>
        <w:shd w:val="clear" w:color="auto" w:fill="F8F8F8"/>
        <w:spacing w:after="0" w:line="240" w:lineRule="auto"/>
        <w:ind w:left="0" w:right="6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Business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Attributes</w:t>
      </w:r>
      <w:proofErr w:type="spellEnd"/>
    </w:p>
    <w:p w:rsidRPr="005A5A47" w:rsidR="005A5A47" w:rsidP="005A5A47" w:rsidRDefault="005A5A47" w14:paraId="7F41588C" w14:textId="77777777">
      <w:pPr>
        <w:numPr>
          <w:ilvl w:val="0"/>
          <w:numId w:val="21"/>
        </w:numPr>
        <w:pBdr>
          <w:bottom w:val="single" w:color="CCCCCC" w:sz="6" w:space="0"/>
        </w:pBdr>
        <w:shd w:val="clear" w:color="auto" w:fill="F8F8F8"/>
        <w:spacing w:after="0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Technical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Attributes</w:t>
      </w:r>
      <w:proofErr w:type="spellEnd"/>
    </w:p>
    <w:p w:rsidRPr="005A5A47" w:rsidR="005A5A47" w:rsidP="005A5A47" w:rsidRDefault="005A5A47" w14:paraId="08EF025A" w14:textId="77777777">
      <w:pPr>
        <w:shd w:val="clear" w:color="auto" w:fill="F8F8F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Attributes</w:t>
      </w:r>
      <w:proofErr w:type="spellEnd"/>
    </w:p>
    <w:p w:rsidRPr="005A5A47" w:rsidR="005A5A47" w:rsidP="005A5A47" w:rsidRDefault="005A5A47" w14:paraId="5439E42D" w14:textId="5C148E91">
      <w:pPr>
        <w:shd w:val="clear" w:color="auto" w:fill="F8F8F8"/>
        <w:spacing w:after="135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Name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</w:rPr>
        <w:object w:dxaOrig="1440" w:dyaOrig="1440" w14:anchorId="63CA548A">
          <v:shape id="_x0000_i1045" style="width:150.45pt;height:57.25pt" o:ole="" type="#_x0000_t75">
            <v:imagedata o:title="" r:id="rId113"/>
          </v:shape>
          <w:control w:name="DefaultOcxName2" w:shapeid="_x0000_i1045" r:id="rId121"/>
        </w:object>
      </w:r>
    </w:p>
    <w:p w:rsidRPr="005A5A47" w:rsidR="005A5A47" w:rsidP="005A5A47" w:rsidRDefault="005A5A47" w14:paraId="4BF37600" w14:textId="0CF089C4">
      <w:pPr>
        <w:shd w:val="clear" w:color="auto" w:fill="F8F8F8"/>
        <w:spacing w:after="135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Description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</w:rPr>
        <w:object w:dxaOrig="1440" w:dyaOrig="1440" w14:anchorId="641A1590">
          <v:shape id="_x0000_i1048" style="width:150.45pt;height:57.25pt" o:ole="" type="#_x0000_t75">
            <v:imagedata o:title="" r:id="rId113"/>
          </v:shape>
          <w:control w:name="DefaultOcxName3" w:shapeid="_x0000_i1048" r:id="rId122"/>
        </w:object>
      </w:r>
    </w:p>
    <w:p w:rsidRPr="005A5A47" w:rsidR="005A5A47" w:rsidP="005A5A47" w:rsidRDefault="005A5A47" w14:paraId="5602CE2B" w14:textId="77777777">
      <w:pPr>
        <w:shd w:val="clear" w:color="auto" w:fill="F8F8F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Links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to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other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content</w:t>
      </w:r>
      <w:proofErr w:type="spellEnd"/>
    </w:p>
    <w:tbl>
      <w:tblPr>
        <w:tblW w:w="4785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"/>
        <w:gridCol w:w="1931"/>
        <w:gridCol w:w="2233"/>
      </w:tblGrid>
      <w:tr w:rsidRPr="005A5A47" w:rsidR="005A5A47" w:rsidTr="005A5A47" w14:paraId="361E9A30" w14:textId="77777777">
        <w:trPr>
          <w:trHeight w:val="150"/>
        </w:trPr>
        <w:tc>
          <w:tcPr>
            <w:tcW w:w="4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BEBE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5A5A47" w:rsidR="005A5A47" w:rsidP="005A5A47" w:rsidRDefault="005A5A47" w14:paraId="44AC1E3D" w14:textId="77777777">
            <w:pPr>
              <w:spacing w:after="135" w:line="240" w:lineRule="auto"/>
              <w:jc w:val="center"/>
              <w:rPr>
                <w:rFonts w:ascii="Arial" w:hAnsi="Arial" w:eastAsia="Times New Roman" w:cs="Arial"/>
                <w:b/>
                <w:bCs/>
                <w:color w:val="666666"/>
                <w:sz w:val="18"/>
                <w:szCs w:val="18"/>
                <w:lang w:eastAsia="ru-RU"/>
              </w:rPr>
            </w:pPr>
            <w:proofErr w:type="spellStart"/>
            <w:r w:rsidRPr="005A5A47">
              <w:rPr>
                <w:rFonts w:ascii="Arial" w:hAnsi="Arial" w:eastAsia="Times New Roman" w:cs="Arial"/>
                <w:b/>
                <w:bCs/>
                <w:color w:val="666666"/>
                <w:sz w:val="18"/>
                <w:szCs w:val="18"/>
                <w:lang w:eastAsia="ru-RU"/>
              </w:rPr>
              <w:t>Type</w:t>
            </w:r>
            <w:proofErr w:type="spellEnd"/>
          </w:p>
        </w:tc>
        <w:tc>
          <w:tcPr>
            <w:tcW w:w="17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BEBE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5A5A47" w:rsidR="005A5A47" w:rsidP="005A5A47" w:rsidRDefault="005A5A47" w14:paraId="1A10E31A" w14:textId="77777777">
            <w:pPr>
              <w:spacing w:after="135" w:line="240" w:lineRule="auto"/>
              <w:jc w:val="center"/>
              <w:rPr>
                <w:rFonts w:ascii="Arial" w:hAnsi="Arial" w:eastAsia="Times New Roman" w:cs="Arial"/>
                <w:b/>
                <w:bCs/>
                <w:color w:val="666666"/>
                <w:sz w:val="18"/>
                <w:szCs w:val="18"/>
                <w:lang w:eastAsia="ru-RU"/>
              </w:rPr>
            </w:pPr>
            <w:proofErr w:type="spellStart"/>
            <w:r w:rsidRPr="005A5A47">
              <w:rPr>
                <w:rFonts w:ascii="Arial" w:hAnsi="Arial" w:eastAsia="Times New Roman" w:cs="Arial"/>
                <w:b/>
                <w:bCs/>
                <w:color w:val="666666"/>
                <w:sz w:val="18"/>
                <w:szCs w:val="18"/>
                <w:lang w:eastAsia="ru-RU"/>
              </w:rPr>
              <w:t>Title</w:t>
            </w:r>
            <w:proofErr w:type="spellEnd"/>
          </w:p>
        </w:tc>
        <w:tc>
          <w:tcPr>
            <w:tcW w:w="205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BEBE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5A5A47" w:rsidR="005A5A47" w:rsidP="005A5A47" w:rsidRDefault="005A5A47" w14:paraId="14E5273A" w14:textId="77777777">
            <w:pPr>
              <w:spacing w:after="135" w:line="240" w:lineRule="auto"/>
              <w:jc w:val="center"/>
              <w:rPr>
                <w:rFonts w:ascii="Arial" w:hAnsi="Arial" w:eastAsia="Times New Roman" w:cs="Arial"/>
                <w:b/>
                <w:bCs/>
                <w:color w:val="666666"/>
                <w:sz w:val="18"/>
                <w:szCs w:val="18"/>
                <w:lang w:eastAsia="ru-RU"/>
              </w:rPr>
            </w:pPr>
            <w:proofErr w:type="spellStart"/>
            <w:r w:rsidRPr="005A5A47">
              <w:rPr>
                <w:rFonts w:ascii="Arial" w:hAnsi="Arial" w:eastAsia="Times New Roman" w:cs="Arial"/>
                <w:b/>
                <w:bCs/>
                <w:color w:val="666666"/>
                <w:sz w:val="18"/>
                <w:szCs w:val="18"/>
                <w:lang w:eastAsia="ru-RU"/>
              </w:rPr>
              <w:t>Description</w:t>
            </w:r>
            <w:proofErr w:type="spellEnd"/>
          </w:p>
        </w:tc>
      </w:tr>
      <w:tr w:rsidRPr="009748B0" w:rsidR="005A5A47" w:rsidTr="005A5A47" w14:paraId="64505A45" w14:textId="77777777">
        <w:trPr>
          <w:trHeight w:val="150"/>
        </w:trPr>
        <w:tc>
          <w:tcPr>
            <w:tcW w:w="0" w:type="auto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5A5A47" w:rsidR="005A5A47" w:rsidP="005A5A47" w:rsidRDefault="005A5A47" w14:paraId="4F0DED2B" w14:textId="77777777">
            <w:pPr>
              <w:spacing w:after="135" w:line="240" w:lineRule="auto"/>
              <w:rPr>
                <w:rFonts w:ascii="Arial" w:hAnsi="Arial" w:eastAsia="Times New Roman" w:cs="Arial"/>
                <w:color w:val="666666"/>
                <w:sz w:val="15"/>
                <w:szCs w:val="15"/>
                <w:lang w:val="en-US" w:eastAsia="ru-RU"/>
              </w:rPr>
            </w:pPr>
            <w:r w:rsidRPr="005A5A47">
              <w:rPr>
                <w:rFonts w:ascii="Arial" w:hAnsi="Arial" w:eastAsia="Times New Roman" w:cs="Arial"/>
                <w:color w:val="666666"/>
                <w:sz w:val="15"/>
                <w:szCs w:val="15"/>
                <w:lang w:val="en-US" w:eastAsia="ru-RU"/>
              </w:rPr>
              <w:t>There are no links. Add links using the +-Icon.</w:t>
            </w:r>
          </w:p>
        </w:tc>
      </w:tr>
    </w:tbl>
    <w:p w:rsidRPr="005A5A47" w:rsidR="005A5A47" w:rsidP="005A5A47" w:rsidRDefault="005A5A47" w14:paraId="79A3E620" w14:textId="77777777">
      <w:pPr>
        <w:shd w:val="clear" w:color="auto" w:fill="F8F8F8"/>
        <w:spacing w:after="0" w:line="150" w:lineRule="atLeast"/>
        <w:jc w:val="center"/>
        <w:rPr>
          <w:rFonts w:ascii="Arial" w:hAnsi="Arial" w:eastAsia="Times New Roman" w:cs="Arial"/>
          <w:b/>
          <w:bCs/>
          <w:color w:val="000000"/>
          <w:sz w:val="18"/>
          <w:szCs w:val="18"/>
          <w:lang w:val="en-US" w:eastAsia="ru-RU"/>
        </w:rPr>
      </w:pPr>
      <w:r w:rsidRPr="005A5A47">
        <w:rPr>
          <w:rFonts w:ascii="Arial" w:hAnsi="Arial" w:eastAsia="Times New Roman" w:cs="Arial"/>
          <w:b/>
          <w:bCs/>
          <w:color w:val="000000"/>
          <w:sz w:val="18"/>
          <w:szCs w:val="18"/>
          <w:lang w:val="en-US" w:eastAsia="ru-RU"/>
        </w:rPr>
        <w:t>Business Attributes</w:t>
      </w:r>
    </w:p>
    <w:p w:rsidRPr="005A5A47" w:rsidR="005A5A47" w:rsidP="005A5A47" w:rsidRDefault="005A5A47" w14:paraId="1FC04A65" w14:textId="77777777">
      <w:pPr>
        <w:shd w:val="clear" w:color="auto" w:fill="FFFFFF"/>
        <w:spacing w:before="450" w:after="0" w:line="240" w:lineRule="auto"/>
        <w:outlineLvl w:val="1"/>
        <w:rPr>
          <w:rFonts w:ascii="Segoe UI" w:hAnsi="Segoe UI" w:eastAsia="Times New Roman" w:cs="Segoe UI"/>
          <w:color w:val="172B4D"/>
          <w:spacing w:val="-2"/>
          <w:sz w:val="30"/>
          <w:szCs w:val="30"/>
          <w:lang w:val="en-US" w:eastAsia="ru-RU"/>
        </w:rPr>
      </w:pPr>
      <w:r w:rsidRPr="005A5A47"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  <w:t>Интеграция</w:t>
      </w:r>
      <w:r w:rsidRPr="005A5A47">
        <w:rPr>
          <w:rFonts w:ascii="Segoe UI" w:hAnsi="Segoe UI" w:eastAsia="Times New Roman" w:cs="Segoe UI"/>
          <w:color w:val="172B4D"/>
          <w:spacing w:val="-2"/>
          <w:sz w:val="30"/>
          <w:szCs w:val="30"/>
          <w:lang w:val="en-US" w:eastAsia="ru-RU"/>
        </w:rPr>
        <w:t xml:space="preserve"> PIM Core ↔ Navision</w:t>
      </w:r>
    </w:p>
    <w:p w:rsidRPr="005A5A47" w:rsidR="005A5A47" w:rsidP="005A5A47" w:rsidRDefault="005A5A47" w14:paraId="2EF2C668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В рамках данного процесса необходимо настроить двухсторонний обмен между PIM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Core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и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Navision</w:t>
      </w:r>
      <w:proofErr w:type="spellEnd"/>
    </w:p>
    <w:p w:rsidRPr="005A5A47" w:rsidR="005A5A47" w:rsidP="005A5A47" w:rsidRDefault="005A5A47" w14:paraId="32B242B9" w14:textId="77777777">
      <w:pPr>
        <w:shd w:val="clear" w:color="auto" w:fill="FFFFFF"/>
        <w:spacing w:before="450" w:after="0" w:line="240" w:lineRule="auto"/>
        <w:outlineLvl w:val="2"/>
        <w:rPr>
          <w:rFonts w:ascii="Segoe UI" w:hAnsi="Segoe UI" w:eastAsia="Times New Roman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5A5A47">
        <w:rPr>
          <w:rFonts w:ascii="Segoe UI" w:hAnsi="Segoe UI" w:eastAsia="Times New Roman" w:cs="Segoe UI"/>
          <w:b/>
          <w:bCs/>
          <w:color w:val="172B4D"/>
          <w:spacing w:val="-1"/>
          <w:sz w:val="24"/>
          <w:szCs w:val="24"/>
          <w:lang w:eastAsia="ru-RU"/>
        </w:rPr>
        <w:lastRenderedPageBreak/>
        <w:t>Общая схема передачи данных:</w:t>
      </w:r>
    </w:p>
    <w:p w:rsidRPr="005A5A47" w:rsidR="005A5A47" w:rsidP="005A5A47" w:rsidRDefault="005A5A47" w14:paraId="7BB67CDC" w14:textId="77777777">
      <w:pPr>
        <w:shd w:val="clear" w:color="auto" w:fill="FFFFFF"/>
        <w:spacing w:before="450" w:after="0" w:line="240" w:lineRule="auto"/>
        <w:jc w:val="center"/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</w:pPr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  <w:t xml:space="preserve">PIM </w:t>
      </w:r>
      <w:proofErr w:type="spellStart"/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  <w:t>Core</w:t>
      </w:r>
      <w:proofErr w:type="spellEnd"/>
    </w:p>
    <w:p w:rsidRPr="005A5A47" w:rsidR="005A5A47" w:rsidP="005A5A47" w:rsidRDefault="005A5A47" w14:paraId="22E0F2F8" w14:textId="77777777">
      <w:pPr>
        <w:shd w:val="clear" w:color="auto" w:fill="FFFFFF"/>
        <w:spacing w:before="450" w:after="0" w:line="240" w:lineRule="auto"/>
        <w:jc w:val="center"/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val="en-US" w:eastAsia="ru-RU"/>
        </w:rPr>
      </w:pPr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  <w:t>Поставщики</w:t>
      </w:r>
    </w:p>
    <w:p w:rsidRPr="005A5A47" w:rsidR="005A5A47" w:rsidP="005A5A47" w:rsidRDefault="005A5A47" w14:paraId="2AD5CF10" w14:textId="77777777">
      <w:pPr>
        <w:shd w:val="clear" w:color="auto" w:fill="FFFFFF"/>
        <w:spacing w:before="450" w:after="0" w:line="240" w:lineRule="auto"/>
        <w:jc w:val="center"/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val="en-US" w:eastAsia="ru-RU"/>
        </w:rPr>
      </w:pPr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  <w:t>Сотрудники</w:t>
      </w:r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val="en-US" w:eastAsia="ru-RU"/>
        </w:rPr>
        <w:t xml:space="preserve"> Brocard</w:t>
      </w:r>
    </w:p>
    <w:p w:rsidRPr="005A5A47" w:rsidR="005A5A47" w:rsidP="005A5A47" w:rsidRDefault="005A5A47" w14:paraId="677570C7" w14:textId="77777777">
      <w:pPr>
        <w:shd w:val="clear" w:color="auto" w:fill="FFFFFF"/>
        <w:spacing w:before="450" w:after="0" w:line="240" w:lineRule="auto"/>
        <w:jc w:val="center"/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val="en-US" w:eastAsia="ru-RU"/>
        </w:rPr>
      </w:pPr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val="en-US" w:eastAsia="ru-RU"/>
        </w:rPr>
        <w:t>Navision</w:t>
      </w:r>
    </w:p>
    <w:p w:rsidRPr="005A5A47" w:rsidR="005A5A47" w:rsidP="005A5A47" w:rsidRDefault="005A5A47" w14:paraId="1F746593" w14:textId="77777777">
      <w:pPr>
        <w:shd w:val="clear" w:color="auto" w:fill="FFFFFF"/>
        <w:spacing w:before="450" w:after="0" w:line="240" w:lineRule="auto"/>
        <w:jc w:val="center"/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val="en-US" w:eastAsia="ru-RU"/>
        </w:rPr>
      </w:pPr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val="en-US" w:eastAsia="ru-RU"/>
        </w:rPr>
        <w:t>Labels</w:t>
      </w:r>
    </w:p>
    <w:p w:rsidRPr="005A5A47" w:rsidR="005A5A47" w:rsidP="005A5A47" w:rsidRDefault="005A5A47" w14:paraId="4F6985BA" w14:textId="77777777">
      <w:pPr>
        <w:shd w:val="clear" w:color="auto" w:fill="FFFFFF"/>
        <w:spacing w:before="450" w:after="0" w:line="240" w:lineRule="auto"/>
        <w:jc w:val="center"/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val="en-US" w:eastAsia="ru-RU"/>
        </w:rPr>
      </w:pPr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val="en-US" w:eastAsia="ru-RU"/>
        </w:rPr>
        <w:t>Brocard.ua</w:t>
      </w:r>
    </w:p>
    <w:p w:rsidRPr="005A5A47" w:rsidR="005A5A47" w:rsidP="005A5A47" w:rsidRDefault="005A5A47" w14:paraId="1E3C1BCC" w14:textId="77777777">
      <w:pPr>
        <w:shd w:val="clear" w:color="auto" w:fill="FFFFFF"/>
        <w:spacing w:before="450" w:after="0" w:line="240" w:lineRule="auto"/>
        <w:jc w:val="center"/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val="en-US" w:eastAsia="ru-RU"/>
        </w:rPr>
      </w:pPr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val="en-US" w:eastAsia="ru-RU"/>
        </w:rPr>
        <w:t>Tetra Marketing</w:t>
      </w:r>
    </w:p>
    <w:p w:rsidRPr="005A5A47" w:rsidR="005A5A47" w:rsidP="005A5A47" w:rsidRDefault="005A5A47" w14:paraId="030311D1" w14:textId="77777777">
      <w:pPr>
        <w:shd w:val="clear" w:color="auto" w:fill="FFFFFF"/>
        <w:spacing w:before="450" w:after="0" w:line="240" w:lineRule="auto"/>
        <w:jc w:val="center"/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val="en-US" w:eastAsia="ru-RU"/>
        </w:rPr>
      </w:pPr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val="en-US" w:eastAsia="ru-RU"/>
        </w:rPr>
        <w:t xml:space="preserve">1C </w:t>
      </w:r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  <w:t>УТП</w:t>
      </w:r>
    </w:p>
    <w:p w:rsidRPr="005A5A47" w:rsidR="005A5A47" w:rsidP="005A5A47" w:rsidRDefault="005A5A47" w14:paraId="27CF34F3" w14:textId="77777777">
      <w:pPr>
        <w:shd w:val="clear" w:color="auto" w:fill="FFFFFF"/>
        <w:spacing w:before="450" w:after="0" w:line="240" w:lineRule="auto"/>
        <w:jc w:val="center"/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val="en-US" w:eastAsia="ru-RU"/>
        </w:rPr>
      </w:pPr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val="en-US" w:eastAsia="ru-RU"/>
        </w:rPr>
        <w:t>DWH</w:t>
      </w:r>
    </w:p>
    <w:p w:rsidRPr="005A5A47" w:rsidR="005A5A47" w:rsidP="005A5A47" w:rsidRDefault="005A5A47" w14:paraId="532F26B2" w14:textId="77777777">
      <w:pPr>
        <w:shd w:val="clear" w:color="auto" w:fill="FFFFFF"/>
        <w:spacing w:before="450" w:after="0" w:line="240" w:lineRule="auto"/>
        <w:jc w:val="center"/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val="en-US" w:eastAsia="ru-RU"/>
        </w:rPr>
      </w:pPr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val="en-US" w:eastAsia="ru-RU"/>
        </w:rPr>
        <w:t>Tetra POS</w:t>
      </w:r>
    </w:p>
    <w:p w:rsidRPr="005A5A47" w:rsidR="005A5A47" w:rsidP="005A5A47" w:rsidRDefault="005A5A47" w14:paraId="52EC5208" w14:textId="77777777">
      <w:pPr>
        <w:shd w:val="clear" w:color="auto" w:fill="FFFFFF"/>
        <w:spacing w:before="450" w:after="0" w:line="240" w:lineRule="auto"/>
        <w:jc w:val="center"/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</w:pPr>
      <w:proofErr w:type="spellStart"/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  <w:t>Tetra</w:t>
      </w:r>
      <w:proofErr w:type="spellEnd"/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  <w:t xml:space="preserve"> WMS</w:t>
      </w:r>
    </w:p>
    <w:p w:rsidRPr="005A5A47" w:rsidR="005A5A47" w:rsidP="005A5A47" w:rsidRDefault="005A5A47" w14:paraId="4F13CECD" w14:textId="77777777">
      <w:pPr>
        <w:shd w:val="clear" w:color="auto" w:fill="FFFFFF"/>
        <w:spacing w:before="450" w:after="0" w:line="240" w:lineRule="auto"/>
        <w:jc w:val="center"/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</w:pPr>
      <w:proofErr w:type="spellStart"/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  <w:t>Orders</w:t>
      </w:r>
      <w:proofErr w:type="spellEnd"/>
    </w:p>
    <w:p w:rsidRPr="005A5A47" w:rsidR="005A5A47" w:rsidP="005A5A47" w:rsidRDefault="005A5A47" w14:paraId="45F17CC4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*Зеленым цветом выделены </w:t>
      </w:r>
      <w:proofErr w:type="gram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базы</w:t>
      </w:r>
      <w:proofErr w:type="gram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с которыми уже налажен обмен</w:t>
      </w:r>
    </w:p>
    <w:p w:rsidRPr="005A5A47" w:rsidR="005A5A47" w:rsidP="005A5A47" w:rsidRDefault="005A5A47" w14:paraId="5C4C536D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</w:p>
    <w:p w:rsidRPr="005A5A47" w:rsidR="005A5A47" w:rsidP="005A5A47" w:rsidRDefault="005A5A47" w14:paraId="77296FD6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</w:p>
    <w:p w:rsidRPr="005A5A47" w:rsidR="005A5A47" w:rsidP="005A5A47" w:rsidRDefault="005A5A47" w14:paraId="0BB44C85" w14:textId="77777777">
      <w:pPr>
        <w:shd w:val="clear" w:color="auto" w:fill="FFFFFF"/>
        <w:spacing w:before="450" w:after="0" w:line="240" w:lineRule="auto"/>
        <w:outlineLvl w:val="2"/>
        <w:rPr>
          <w:rFonts w:ascii="Segoe UI" w:hAnsi="Segoe UI" w:eastAsia="Times New Roman" w:cs="Segoe UI"/>
          <w:b/>
          <w:bCs/>
          <w:color w:val="172B4D"/>
          <w:spacing w:val="-1"/>
          <w:sz w:val="24"/>
          <w:szCs w:val="24"/>
          <w:lang w:eastAsia="ru-RU"/>
        </w:rPr>
      </w:pPr>
      <w:commentRangeStart w:id="50"/>
      <w:r w:rsidRPr="005A5A47">
        <w:rPr>
          <w:rFonts w:ascii="Segoe UI" w:hAnsi="Segoe UI" w:eastAsia="Times New Roman" w:cs="Segoe UI"/>
          <w:b/>
          <w:bCs/>
          <w:color w:val="172B4D"/>
          <w:spacing w:val="-1"/>
          <w:sz w:val="24"/>
          <w:szCs w:val="24"/>
          <w:lang w:eastAsia="ru-RU"/>
        </w:rPr>
        <w:t xml:space="preserve">Список полей, которые должны быть в PIM </w:t>
      </w:r>
      <w:proofErr w:type="spellStart"/>
      <w:r w:rsidRPr="005A5A47">
        <w:rPr>
          <w:rFonts w:ascii="Segoe UI" w:hAnsi="Segoe UI" w:eastAsia="Times New Roman" w:cs="Segoe UI"/>
          <w:b/>
          <w:bCs/>
          <w:color w:val="172B4D"/>
          <w:spacing w:val="-1"/>
          <w:sz w:val="24"/>
          <w:szCs w:val="24"/>
          <w:lang w:eastAsia="ru-RU"/>
        </w:rPr>
        <w:t>Core</w:t>
      </w:r>
      <w:proofErr w:type="spellEnd"/>
      <w:commentRangeEnd w:id="50"/>
      <w:r w:rsidR="00F95607">
        <w:rPr>
          <w:rStyle w:val="aa"/>
        </w:rPr>
        <w:commentReference w:id="50"/>
      </w:r>
    </w:p>
    <w:tbl>
      <w:tblPr>
        <w:tblW w:w="104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0"/>
        <w:gridCol w:w="1655"/>
        <w:gridCol w:w="3153"/>
        <w:gridCol w:w="1646"/>
        <w:gridCol w:w="2101"/>
      </w:tblGrid>
      <w:tr w:rsidRPr="005A5A47" w:rsidR="005A5A47" w:rsidTr="005A5A47" w14:paraId="3829146F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EE853D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Название поля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1E4806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Уже существует?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61E8C1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Название поля в PIM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Core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CF2242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Тип поля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062C4E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Комментарий</w:t>
            </w:r>
          </w:p>
        </w:tc>
      </w:tr>
      <w:tr w:rsidRPr="005A5A47" w:rsidR="005A5A47" w:rsidTr="005A5A47" w14:paraId="2F6005F8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B01AE7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A8F7B7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D7FD1A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creationDate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B9ADC9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F0C8BE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28EE208C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1D1C7E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Дата изменения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7EE7D0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33E368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modificationDate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4BF98F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55CEC9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31E2A1B1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26368B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Идентификатор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AB4DD6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79E25E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9213AA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AD3FEC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FE4133" w:rsidR="005A5A47" w:rsidTr="005A5A47" w14:paraId="0F007D5A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E61C52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Ключ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7D5A92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AC6652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fullpath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8226C6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BA61F0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4A5E5055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0D58F3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Тип товара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BE3AFD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8DE48F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product_type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2A1EE7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список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9472B8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7ECA7BD2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F3CA8B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Торговая марка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5224F0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03E766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trademark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750B2A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список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DE329E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40816783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8FD146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lastRenderedPageBreak/>
              <w:t>Класс торговой марки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003DF6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F9F1AB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trademark_class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5CF8D5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список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66EB77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5C7042CE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F6CDC2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Штрих-код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E470D5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6D8043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barcode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826BFF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текст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19F6EF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371EDE8D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9BFD39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Штрих-код (варианта)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F245B3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0CBF1E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barcodeVariants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B0CB34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текст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BF260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1460AF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будемо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видаляти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дану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колонку</w:t>
            </w:r>
          </w:p>
        </w:tc>
      </w:tr>
      <w:tr w:rsidRPr="005A5A47" w:rsidR="005A5A47" w:rsidTr="005A5A47" w14:paraId="0F361194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64C8BA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Артикул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195997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32D85B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article_no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46F46E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текст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C00A13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5C08F1EC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84D16A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Назначение (основное)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06A23B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2E8D54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purpose_main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94C098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список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5161AA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75D42FD8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E35DD9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Область применения (для фильтра в им)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38321E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8B792C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usage_area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5868E3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список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609ECF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0B0818AA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83C5E3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Область применения (для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Тетры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EF646D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9091D3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usage_area_tetra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DB2C94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список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EE0A43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6C94834E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0A6E70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Категории всех уровней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DF9FD5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A79C25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category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C221AA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список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364C98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23682002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87E2ED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Линия оригинальное название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BD6B58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6FFFA2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product_line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52D784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текст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C6BECC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21AE88D9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CA0B4A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Линия на украинском языке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C3F794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A1BA5E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product_line_ua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1B963E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текст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03AFAA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22144DBC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FC4BEE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Пол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9DB939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7BA814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gender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8FEE7F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список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61516B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60D9B857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FF6D91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Объем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BF2751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F82960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units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FC3280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список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CE3239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3B8C5830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B81C2F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Дополнительное свойство/действие/эффект, которое должно отобразиться в названии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Navision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C20492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DA3407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additional_property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AEC491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список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5BD55A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74846E71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22005D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Название товара для ИМ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18C481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DB59AE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product_name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B046AF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текст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388071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7D4D5432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78DDFA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Название товара для ИМ на украинском языке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8C929F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85C841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product_name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ua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044FEA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текст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1EA871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3636D4B0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AA3F00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Название товара для ИМ на русском языке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E3B61A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71E373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product_name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rus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D38C98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текст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698927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53AB50B4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08A436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Название товара для ИМ (авто)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348634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B14FF0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product_name_auto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F87479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вычисляемое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3D168B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18E1674F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E43FEE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Название товара для ИМ (авто) на украинском языке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195D06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B6826E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product_name_auto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ua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5AA3E7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вычисляемое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F2A67E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3B349E6D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A44F96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Название товара для ИМ (авто) на русском языке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31F89C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BF5701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product_name_auto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rus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1D9B8D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вычисляемое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894B01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543B7ACA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CAE924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Семейство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02F00C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63E326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odor_family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B207E4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список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899180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46050057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8E284B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lastRenderedPageBreak/>
              <w:t>Характер аромата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509C7C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341133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odor_type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28A6E8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список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3BE490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488F57E0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8EADF2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Ноты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580857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E8CB79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notes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76CE14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текст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70AE8B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2E098D9E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E2B159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СПФ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5E7832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D9ED4A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spf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1508C3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список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A20F95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092B5F4E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F8AA8A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Номер тона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575AE8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EB46F1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tone_number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B17AD1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текст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658010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1F127DA7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FF3E1F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Название тона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A2FB3A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30B734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tone_name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952E07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текст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B7ABF8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1BB02936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36B40D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Эффект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4A260E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46C42A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effect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844E39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список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5DD090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22206A1A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029C40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Покрытие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D51F7F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CA38EA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surface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9A3C21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список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A59626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74E71FEE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0931DC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Тип кожи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6E9DC7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4BCA40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skin_type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3ED09E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список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7A2356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6DAAE4E2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1C0EF2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Тип волос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1A3E1E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71ECF0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hair_type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3F95DD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список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092E01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551E8D02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01BA3D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Возраст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F69651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9590CF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age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85303C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список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3C4849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76D75333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01479F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Действие/свойство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C96E1D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3623C3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action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AADA8E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список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334ACD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1EA3BA86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D9FB3F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Ключевые ингредиенты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2C85FC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C0E321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ingredients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7A4D1C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список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90FCFC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410636D1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A37725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Особенности товара/упаковки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C2AF86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78978F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features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FF26FE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список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2BABD8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47776043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671C80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Текстура/консистенция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61418D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C0A284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texture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CB817E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список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D7A4A0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6973B2E6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9B4C32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Лимитированный выпуск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6AEAC3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610C08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limited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BB69DA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список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7CB331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6CC5C58E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6A30E9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Владелец торговой марки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873024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F2A642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trademark_owner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852407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список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6808D9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0DFA3AA3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A38CCA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Страна происхождения марки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00FE41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CADC32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country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123D08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список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603E1C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62934939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3A8258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Поставщик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4B398B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8F73A1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supplier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F7C5D7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текст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119B72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147D37E5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76D008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Производитель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BBAE9D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CA9443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manufacturer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4AB599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текст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C98944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22027CFD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2D6065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Фабрика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7BDE94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BAB596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factory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791B3F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текст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BB2B62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3A582D2C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481BDB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Срок хранения, мес.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057099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617BAF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expiry_time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76CC97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число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37A6A9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1E737F61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3C9D6C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Цена без НДС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142BDA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871C20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base_price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F2E2A2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число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91464F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6B495F50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FEA5FB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НДС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D66C12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A0CCE8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fee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85D123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вычисляемое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591F3F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59E91C6E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8DA615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Цена с НДС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CD457E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93E613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fee_price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9252CE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вычисляемое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238D8F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79E663B6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EF47C7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Розничные рекомендованные цены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458675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E80E9E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recommended_price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299AAA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число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C34351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5D6EC985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68C36B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*№ сертификата соответствия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C1C4FE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532B5C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type_approval_no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573564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текст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4C0A46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6217C561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E35DA9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lastRenderedPageBreak/>
              <w:t>Срок действия сертификата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30ED20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A9D33C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type_approval_expiry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BD871A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98BC52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1F9E4033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4FC145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*№ Гигиен. заключения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5A65D3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A523B7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hygiene_approval_no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FBFA76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текст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685371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72B0FDFB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511A0C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Дата начала действия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05180E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1CB07D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hygiene_approval_start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4F9A35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7FC3CB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3191BB49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B0C826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Дата окончания действия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9F3FCA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02FFB2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hygiene_approval_end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BC26CB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CD1A41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5DD61CF9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ECAB5B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Длина продукта в упаковке, мм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1A8F66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A02BD7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length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62B607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число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920793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12E13A57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A2263E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Ширина продукта в упаковке, мм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4609BB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943B2A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width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5294FF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число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CEE73E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5BD18014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587D1C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Высота продукта в упаковке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687A5A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CEA896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CA6F65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число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C441B1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3E17F59F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F2B570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Вес продукта в упаковке, г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CB5B61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217DD2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weight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88B4B7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число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2DA5C6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5220A62E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836A7B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Количество для минимального заказа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3CCA78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D4347D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min_qty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92821F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число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3AB6A7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26E1A47F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994271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Количество в упаковке для продажи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3ABE11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3E7EDE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pcs_per_pack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39D8A2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число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DC9196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73EE402D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97068A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Количество в коробке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86B208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0CB1FA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pcs_per_box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B89156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число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506761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2AF7842A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620F20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Признак импортированного товара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8F22E7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DEE6ED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imported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F1F0A7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список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4E25C3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7BBA5C21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4961A4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Новинка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D7BA3A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B4354E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status_new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11D041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список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13224C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1240BBF9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76D5CC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Код ВЭД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98CBD7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74D7E8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ved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2FB19D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текст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61C2EE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7EE7C559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87807B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Состав товара (INCI)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FCBC8A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7DE513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text_inci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6DF7A6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текст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668D60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5DD7A883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C8ADC5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Код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тетры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634F7D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9159A7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code_tetra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CD3EED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текст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97EBAF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14F802E5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568A36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Состав набора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A524D6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270938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set_contents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3D9835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текст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A90181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0D2D7EBA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993BFF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Описание товара рус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437559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9DB884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description_ru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607E06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текст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738129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7CAE0975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563599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Описание товара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укр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F70122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974388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description_ua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AA98A4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текст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529B91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4D48CF4E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BADBB8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Способ применения рус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2FEE9D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85E2D8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usage_ru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00686D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текст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570A3C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1A1E7783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D45C96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Способ применения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укр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94BC3F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AA8BA7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usage_ua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606067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текст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033465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405CEAD8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DDB926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Изображение товара(сам продукт: флакон продукта)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B8BC9D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CCB09D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photo_product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4450A3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картинка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7A5D80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138D71A5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7AA2EB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Изображение товара и упаковки(упаковка + флакон продукта)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6CE2E6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ED78AD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photo_product_with_wrapper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DF687B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картинка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5C14BF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6CF1747F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44D921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lastRenderedPageBreak/>
              <w:t>Изображение упаковки продукта(только фото упаковки)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EEA83A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5CA5F5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photo_wrapper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FB837C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картинка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94025A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5FA2FD71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60F1D8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Изображение самого продукта в открытом состоянии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CEBB0F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8F091B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photo_product_open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012730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картинка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ED43FD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27EA7805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AE1B12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Изображение позиции -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свотч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оттенка(фото оттенка)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F558AC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FBA69F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photo_tint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D80B30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картинка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D60DC2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0D55F206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90B25F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Количество свойств для выбранного типа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BBC5FE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4B70AD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property_count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D27945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текст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272132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47D930CE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53299C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Заполнено свойств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1418F8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B2CF98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property_fill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76D79B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текст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DE290C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1084F427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2323B1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Заполнено свойств, %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C1266B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8FAF6C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property_fill_percentage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EDB40D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текст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C5413B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0A685F7B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797372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Текущий статус товара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F2B11A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252237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status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428661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текст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CE1B84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0E3F2915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123AEA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Родитель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0F0F72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746072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parent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48E472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  <w:lang w:eastAsia="ru-RU"/>
              </w:rPr>
              <w:t>текст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14C7C0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32FE4492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817CCD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Сопутствующие товары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41B2A0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1273B8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related_products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923C21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текст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BD91B6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796A71C0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F99674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Семья оригинальное название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B1D2C7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93FF19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product_family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523898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текст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F5F631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37FC27D4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39ADC9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RGB код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70E7BA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1A9AE5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rgb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592648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цвет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C273A8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4F08A973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F90B61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Ниша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DA5CA5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C5185B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niche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E828F5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список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1C21E1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47D41F22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A5985D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Эксклюзивно для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Брокард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770FDA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4C0848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exclusive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8A90F2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список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8B80CE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5B4BB47B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FBB491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Коммерческие условия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EF1081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FCF844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commercial_conditions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711E37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вычисляемое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4513AD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55E51169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257B31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Признак топ товара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97F56F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538567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D59F30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ECE92D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06C009AE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FD9BCF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Примечание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F34199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CC5997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39DDA6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9CF74C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Поле нужно для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Labels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: согласно законодательству его нужно заполнить для тех случаев, когда не указывается состав на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стикере</w:t>
            </w:r>
            <w:proofErr w:type="spellEnd"/>
          </w:p>
        </w:tc>
      </w:tr>
      <w:tr w:rsidRPr="005A5A47" w:rsidR="005A5A47" w:rsidTr="005A5A47" w14:paraId="25947257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04016B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Номенклатурный номер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5B3BD9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B7D77F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77103D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5AD54A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22A385BD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AF342E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Название цвета —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Color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/ Цвета тона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159925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44F32C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D5CA23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BF260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5C8C7B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Дане поле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заповнює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ІМ на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основі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номера і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назви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тона,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тобто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lastRenderedPageBreak/>
              <w:t>інформація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дублюється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Потрібно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вияснити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та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вирішити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чи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потрібно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його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додавати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?</w:t>
            </w:r>
          </w:p>
        </w:tc>
      </w:tr>
      <w:tr w:rsidRPr="005A5A47" w:rsidR="005A5A47" w:rsidTr="005A5A47" w14:paraId="5114A14B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64E629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lastRenderedPageBreak/>
              <w:t>Код HEX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829779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9DE17B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840162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D9FA89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307085EE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F7CA9A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атрибут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Thumbnail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C85BC6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19A30A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3498A6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75058E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45857FCF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7CEC70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Признак публикации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2B6254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0C1132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A076F8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BF260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A4F0BD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ІМ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додає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дане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поле для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відображення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товару в ІМ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Брокард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чи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потрібне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воно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PimCore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?</w:t>
            </w:r>
          </w:p>
        </w:tc>
      </w:tr>
      <w:tr w:rsidRPr="005A5A47" w:rsidR="005A5A47" w:rsidTr="005A5A47" w14:paraId="5233EA95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D85003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Представленность позиции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2670E6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6A09B5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A7490E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4E8CE0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50003D35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CBB376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Ассортиментная матрица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548A1F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E7A41C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339EF8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0A689C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07478988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438F0A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Категории ТТ для позиции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774D45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802E4C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20E56B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B228B5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4F72464D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E73D77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Статус бренда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D1E88E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7773CD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465068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2B8326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6F99DD38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DFFCA3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Статус позиции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8FE974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9FF124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96E100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E6ABB2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31E8356B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CC88D5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 Статус ценового сегмента в разрезе брендов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4E29D3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4B62EC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C2C91E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4E64B6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24C19BA5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45612C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Статус ценового сегмента в разрезе СКЮ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51B2C0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E74797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565505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AC78EE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5D941EB6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27CC21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Соответствие товар-тестер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72F9CB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89BEB9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0A9512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BF260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A9BFF0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Хто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повинен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заповнювати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інформацію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?</w:t>
            </w:r>
          </w:p>
        </w:tc>
      </w:tr>
      <w:tr w:rsidRPr="005A5A47" w:rsidR="005A5A47" w:rsidTr="005A5A47" w14:paraId="5B5106A6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66B248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Аналоги товара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76524E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E45DEA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97A941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E90FD4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5A5A47" w:rsidR="005A5A47" w:rsidTr="005A5A47" w14:paraId="417E2835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E78EC3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Прайс лист по типу магазина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009DE2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59B790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87E974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B7E25D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  <w:lang w:eastAsia="ru-RU"/>
              </w:rPr>
              <w:t>Дата начала действия цены дополнительная колонка</w:t>
            </w:r>
          </w:p>
        </w:tc>
      </w:tr>
      <w:tr w:rsidRPr="005A5A47" w:rsidR="005A5A47" w:rsidTr="005A5A47" w14:paraId="6E69E0B8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FD94C3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Прайс лист для остатков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E4D1D4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F6974C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BB1C87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E65473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  <w:lang w:eastAsia="ru-RU"/>
              </w:rPr>
              <w:t>Дата начала действия цены дополнительная колонка</w:t>
            </w:r>
          </w:p>
        </w:tc>
      </w:tr>
      <w:tr w:rsidRPr="005A5A47" w:rsidR="005A5A47" w:rsidTr="005A5A47" w14:paraId="341E3369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EDEE79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Прайс лист для интернет-магазина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Брокард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86718F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635B3D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5411F8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E63C23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  <w:lang w:eastAsia="ru-RU"/>
              </w:rPr>
              <w:t xml:space="preserve">Дата начала действия цены </w:t>
            </w:r>
            <w:r w:rsidRPr="005A5A47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  <w:lang w:eastAsia="ru-RU"/>
              </w:rPr>
              <w:lastRenderedPageBreak/>
              <w:t>дополнительная колонка</w:t>
            </w:r>
          </w:p>
        </w:tc>
      </w:tr>
      <w:tr w:rsidRPr="005A5A47" w:rsidR="005A5A47" w:rsidTr="005A5A47" w14:paraId="69422323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5A719E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lastRenderedPageBreak/>
              <w:t>Идентификатор варианта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699E68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92D653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D90D43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829DE4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Данное поле необходимо для передачи данных о варианте. Его можно заменить на поле "Описание варианта"</w:t>
            </w:r>
          </w:p>
        </w:tc>
      </w:tr>
      <w:tr w:rsidRPr="005A5A47" w:rsidR="005A5A47" w:rsidTr="005A5A47" w14:paraId="75B4B1C3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94AD68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  <w:lang w:eastAsia="ru-RU"/>
              </w:rPr>
              <w:t>Адрес производителя/поставщика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714A03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D53D13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38D5C3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11820F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Для гигиенического заключения и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стикера</w:t>
            </w:r>
            <w:proofErr w:type="spellEnd"/>
          </w:p>
        </w:tc>
      </w:tr>
    </w:tbl>
    <w:p w:rsidRPr="005A5A47" w:rsidR="005A5A47" w:rsidP="005A5A47" w:rsidRDefault="005A5A47" w14:paraId="30147B7B" w14:textId="77777777">
      <w:pPr>
        <w:shd w:val="clear" w:color="auto" w:fill="FFFFFF"/>
        <w:spacing w:before="450" w:after="0" w:line="240" w:lineRule="auto"/>
        <w:outlineLvl w:val="2"/>
        <w:rPr>
          <w:rFonts w:ascii="Segoe UI" w:hAnsi="Segoe UI" w:eastAsia="Times New Roman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5A5A47">
        <w:rPr>
          <w:rFonts w:ascii="Segoe UI" w:hAnsi="Segoe UI" w:eastAsia="Times New Roman" w:cs="Segoe UI"/>
          <w:b/>
          <w:bCs/>
          <w:color w:val="172B4D"/>
          <w:spacing w:val="-1"/>
          <w:sz w:val="24"/>
          <w:szCs w:val="24"/>
          <w:lang w:eastAsia="ru-RU"/>
        </w:rPr>
        <w:t xml:space="preserve">Список полей, </w:t>
      </w:r>
      <w:bookmarkStart w:name="_GoBack" w:id="51"/>
      <w:r w:rsidRPr="005A5A47">
        <w:rPr>
          <w:rFonts w:ascii="Segoe UI" w:hAnsi="Segoe UI" w:eastAsia="Times New Roman" w:cs="Segoe UI"/>
          <w:b/>
          <w:bCs/>
          <w:color w:val="172B4D"/>
          <w:spacing w:val="-1"/>
          <w:sz w:val="24"/>
          <w:szCs w:val="24"/>
          <w:lang w:eastAsia="ru-RU"/>
        </w:rPr>
        <w:t xml:space="preserve">которые необходимо добавить </w:t>
      </w:r>
      <w:bookmarkEnd w:id="51"/>
      <w:r w:rsidRPr="005A5A47">
        <w:rPr>
          <w:rFonts w:ascii="Segoe UI" w:hAnsi="Segoe UI" w:eastAsia="Times New Roman" w:cs="Segoe UI"/>
          <w:b/>
          <w:bCs/>
          <w:color w:val="172B4D"/>
          <w:spacing w:val="-1"/>
          <w:sz w:val="24"/>
          <w:szCs w:val="24"/>
          <w:lang w:eastAsia="ru-RU"/>
        </w:rPr>
        <w:t xml:space="preserve">в </w:t>
      </w:r>
      <w:proofErr w:type="spellStart"/>
      <w:r w:rsidRPr="005A5A47">
        <w:rPr>
          <w:rFonts w:ascii="Segoe UI" w:hAnsi="Segoe UI" w:eastAsia="Times New Roman" w:cs="Segoe UI"/>
          <w:b/>
          <w:bCs/>
          <w:color w:val="172B4D"/>
          <w:spacing w:val="-1"/>
          <w:sz w:val="24"/>
          <w:szCs w:val="24"/>
          <w:lang w:eastAsia="ru-RU"/>
        </w:rPr>
        <w:t>Navision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9"/>
      </w:tblGrid>
      <w:tr w:rsidRPr="005A5A47" w:rsidR="005A5A47" w:rsidTr="005A5A47" w14:paraId="395A57AB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CD1D80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Название поля </w:t>
            </w:r>
          </w:p>
        </w:tc>
      </w:tr>
      <w:tr w:rsidRPr="005A5A47" w:rsidR="005A5A47" w:rsidTr="005A5A47" w14:paraId="51E62C0E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BF260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9E2190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Название товара на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рус.языке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-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Уточнити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в ІМ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чи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підійде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назва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російській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мові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з НАВ (конструктор) ?</w:t>
            </w:r>
          </w:p>
        </w:tc>
      </w:tr>
      <w:tr w:rsidRPr="005A5A47" w:rsidR="005A5A47" w:rsidTr="005A5A47" w14:paraId="38D2BF5B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634F61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Количество в упаковке для продажи</w:t>
            </w:r>
          </w:p>
        </w:tc>
      </w:tr>
      <w:tr w:rsidRPr="005A5A47" w:rsidR="005A5A47" w:rsidTr="005A5A47" w14:paraId="15D421B3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803D37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Количество в коробке</w:t>
            </w:r>
          </w:p>
        </w:tc>
      </w:tr>
      <w:tr w:rsidRPr="005A5A47" w:rsidR="005A5A47" w:rsidTr="005A5A47" w14:paraId="3442496F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61D7C9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Срок хранения, мес.</w:t>
            </w:r>
          </w:p>
        </w:tc>
      </w:tr>
      <w:tr w:rsidRPr="005A5A47" w:rsidR="005A5A47" w:rsidTr="005A5A47" w14:paraId="4363C277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BF260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E07FC3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Цена с НДС-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Ціни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в НАВ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вказуються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вже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з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врахування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НДС</w:t>
            </w:r>
          </w:p>
        </w:tc>
      </w:tr>
      <w:tr w:rsidRPr="005A5A47" w:rsidR="005A5A47" w:rsidTr="005A5A47" w14:paraId="512F640A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5282C1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№ сертификата соответствия</w:t>
            </w:r>
          </w:p>
        </w:tc>
      </w:tr>
      <w:tr w:rsidRPr="005A5A47" w:rsidR="005A5A47" w:rsidTr="005A5A47" w14:paraId="65CEA10F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21DA1A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Срок действия сертификата</w:t>
            </w:r>
          </w:p>
        </w:tc>
      </w:tr>
      <w:tr w:rsidRPr="005A5A47" w:rsidR="005A5A47" w:rsidTr="005A5A47" w14:paraId="4DE9A6ED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305BB2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№ Гигиен. заключения</w:t>
            </w:r>
          </w:p>
        </w:tc>
      </w:tr>
      <w:tr w:rsidRPr="005A5A47" w:rsidR="005A5A47" w:rsidTr="005A5A47" w14:paraId="305B1ECF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7B5B12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Дата начала действия</w:t>
            </w:r>
          </w:p>
        </w:tc>
      </w:tr>
      <w:tr w:rsidRPr="005A5A47" w:rsidR="005A5A47" w:rsidTr="005A5A47" w14:paraId="18BB057C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2B9B0A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Дата окончания действия</w:t>
            </w:r>
          </w:p>
        </w:tc>
      </w:tr>
      <w:tr w:rsidRPr="005A5A47" w:rsidR="005A5A47" w:rsidTr="005A5A47" w14:paraId="53E6ADA4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9CE217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Признак топ товара</w:t>
            </w:r>
          </w:p>
        </w:tc>
      </w:tr>
      <w:tr w:rsidRPr="005A5A47" w:rsidR="005A5A47" w:rsidTr="005A5A47" w14:paraId="4A2FA0B6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3A05D7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Номенкл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. номер</w:t>
            </w:r>
          </w:p>
        </w:tc>
      </w:tr>
      <w:tr w:rsidRPr="005A5A47" w:rsidR="005A5A47" w:rsidTr="005A5A47" w14:paraId="3553B225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0353C3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Представленность позиции</w:t>
            </w:r>
          </w:p>
        </w:tc>
      </w:tr>
      <w:tr w:rsidRPr="005A5A47" w:rsidR="005A5A47" w:rsidTr="005A5A47" w14:paraId="1F363940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6E5F6B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Ассортиментная матрица</w:t>
            </w:r>
          </w:p>
        </w:tc>
      </w:tr>
      <w:tr w:rsidRPr="005A5A47" w:rsidR="005A5A47" w:rsidTr="005A5A47" w14:paraId="532D0580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E3F084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Категории ТТ для позиции</w:t>
            </w:r>
          </w:p>
        </w:tc>
      </w:tr>
      <w:tr w:rsidRPr="005A5A47" w:rsidR="005A5A47" w:rsidTr="005A5A47" w14:paraId="7B7B4158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138CF7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Статус бренда</w:t>
            </w:r>
          </w:p>
        </w:tc>
      </w:tr>
      <w:tr w:rsidRPr="005A5A47" w:rsidR="005A5A47" w:rsidTr="005A5A47" w14:paraId="49712326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286D39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lastRenderedPageBreak/>
              <w:t>Статус позиции</w:t>
            </w:r>
          </w:p>
        </w:tc>
      </w:tr>
      <w:tr w:rsidRPr="005A5A47" w:rsidR="005A5A47" w:rsidTr="005A5A47" w14:paraId="7EA2ABF2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45E3EF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 Статус ценового сегмента в разрезе брендов</w:t>
            </w:r>
          </w:p>
        </w:tc>
      </w:tr>
      <w:tr w:rsidRPr="005A5A47" w:rsidR="005A5A47" w:rsidTr="005A5A47" w14:paraId="687916E3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1AB6CC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Статус ценового сегмента в разрезе СКЮ</w:t>
            </w:r>
          </w:p>
        </w:tc>
      </w:tr>
      <w:tr w:rsidRPr="005A5A47" w:rsidR="005A5A47" w:rsidTr="005A5A47" w14:paraId="47240558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86FE15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Соответствие товар-тестер</w:t>
            </w:r>
          </w:p>
        </w:tc>
      </w:tr>
      <w:tr w:rsidRPr="005A5A47" w:rsidR="005A5A47" w:rsidTr="005A5A47" w14:paraId="7DBC76B5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BEDD2C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Аналоги товара</w:t>
            </w:r>
          </w:p>
        </w:tc>
      </w:tr>
      <w:tr w:rsidRPr="005A5A47" w:rsidR="005A5A47" w:rsidTr="005A5A47" w14:paraId="507BB419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222EA1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Сопутствующие товары</w:t>
            </w:r>
          </w:p>
        </w:tc>
      </w:tr>
      <w:tr w:rsidRPr="005A5A47" w:rsidR="005A5A47" w:rsidTr="005A5A47" w14:paraId="36C0676F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4B8F5F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  <w:lang w:eastAsia="ru-RU"/>
              </w:rPr>
              <w:t>Адрес производителя/поставщика</w:t>
            </w:r>
          </w:p>
        </w:tc>
      </w:tr>
    </w:tbl>
    <w:p w:rsidRPr="005A5A47" w:rsidR="005A5A47" w:rsidP="005A5A47" w:rsidRDefault="005A5A47" w14:paraId="0E4CE658" w14:textId="77777777">
      <w:pPr>
        <w:shd w:val="clear" w:color="auto" w:fill="FFFFFF"/>
        <w:spacing w:before="450" w:after="0" w:line="240" w:lineRule="auto"/>
        <w:outlineLvl w:val="2"/>
        <w:rPr>
          <w:rFonts w:ascii="Segoe UI" w:hAnsi="Segoe UI" w:eastAsia="Times New Roman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5A5A47">
        <w:rPr>
          <w:rFonts w:ascii="Segoe UI" w:hAnsi="Segoe UI" w:eastAsia="Times New Roman" w:cs="Segoe UI"/>
          <w:b/>
          <w:bCs/>
          <w:color w:val="172B4D"/>
          <w:spacing w:val="-1"/>
          <w:sz w:val="24"/>
          <w:szCs w:val="24"/>
          <w:lang w:eastAsia="ru-RU"/>
        </w:rPr>
        <w:t xml:space="preserve">Справочники </w:t>
      </w:r>
      <w:proofErr w:type="spellStart"/>
      <w:r w:rsidRPr="005A5A47">
        <w:rPr>
          <w:rFonts w:ascii="Segoe UI" w:hAnsi="Segoe UI" w:eastAsia="Times New Roman" w:cs="Segoe UI"/>
          <w:b/>
          <w:bCs/>
          <w:color w:val="172B4D"/>
          <w:spacing w:val="-1"/>
          <w:sz w:val="24"/>
          <w:szCs w:val="24"/>
          <w:lang w:eastAsia="ru-RU"/>
        </w:rPr>
        <w:t>Navision</w:t>
      </w:r>
      <w:proofErr w:type="spellEnd"/>
      <w:r w:rsidRPr="005A5A47">
        <w:rPr>
          <w:rFonts w:ascii="Segoe UI" w:hAnsi="Segoe UI" w:eastAsia="Times New Roman" w:cs="Segoe UI"/>
          <w:b/>
          <w:bCs/>
          <w:color w:val="172B4D"/>
          <w:spacing w:val="-1"/>
          <w:sz w:val="24"/>
          <w:szCs w:val="24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b/>
          <w:bCs/>
          <w:color w:val="172B4D"/>
          <w:spacing w:val="-1"/>
          <w:sz w:val="24"/>
          <w:szCs w:val="24"/>
          <w:lang w:eastAsia="ru-RU"/>
        </w:rPr>
        <w:t>vs</w:t>
      </w:r>
      <w:proofErr w:type="spellEnd"/>
      <w:r w:rsidRPr="005A5A47">
        <w:rPr>
          <w:rFonts w:ascii="Segoe UI" w:hAnsi="Segoe UI" w:eastAsia="Times New Roman" w:cs="Segoe UI"/>
          <w:b/>
          <w:bCs/>
          <w:color w:val="172B4D"/>
          <w:spacing w:val="-1"/>
          <w:sz w:val="24"/>
          <w:szCs w:val="24"/>
          <w:lang w:eastAsia="ru-RU"/>
        </w:rPr>
        <w:t xml:space="preserve"> PIM </w:t>
      </w:r>
      <w:proofErr w:type="spellStart"/>
      <w:r w:rsidRPr="005A5A47">
        <w:rPr>
          <w:rFonts w:ascii="Segoe UI" w:hAnsi="Segoe UI" w:eastAsia="Times New Roman" w:cs="Segoe UI"/>
          <w:b/>
          <w:bCs/>
          <w:color w:val="172B4D"/>
          <w:spacing w:val="-1"/>
          <w:sz w:val="24"/>
          <w:szCs w:val="24"/>
          <w:lang w:eastAsia="ru-RU"/>
        </w:rPr>
        <w:t>Core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8"/>
        <w:gridCol w:w="5291"/>
      </w:tblGrid>
      <w:tr w:rsidRPr="005A5A47" w:rsidR="005A5A47" w:rsidTr="005A5A47" w14:paraId="0D9D1D32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72D695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Справочник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Navision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42F820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Справочник PIM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Core</w:t>
            </w:r>
            <w:proofErr w:type="spellEnd"/>
          </w:p>
        </w:tc>
      </w:tr>
      <w:tr w:rsidRPr="005A5A47" w:rsidR="005A5A47" w:rsidTr="005A5A47" w14:paraId="541579A6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F75ACE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Возраст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077EEE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Возраст</w:t>
            </w:r>
          </w:p>
        </w:tc>
      </w:tr>
      <w:tr w:rsidRPr="005A5A47" w:rsidR="005A5A47" w:rsidTr="005A5A47" w14:paraId="70C85AF4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6E8ABB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Область применения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70FB61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Область применения (название)</w:t>
            </w:r>
          </w:p>
        </w:tc>
      </w:tr>
      <w:tr w:rsidRPr="005A5A47" w:rsidR="005A5A47" w:rsidTr="005A5A47" w14:paraId="2131004E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15625F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Группы ароматов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0FC7C1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Семейство</w:t>
            </w:r>
          </w:p>
        </w:tc>
      </w:tr>
      <w:tr w:rsidRPr="005A5A47" w:rsidR="005A5A47" w:rsidTr="005A5A47" w14:paraId="52225AA9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FE57FA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Характер аромата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260442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Характер аромата</w:t>
            </w:r>
          </w:p>
        </w:tc>
      </w:tr>
      <w:tr w:rsidRPr="005A5A47" w:rsidR="005A5A47" w:rsidTr="005A5A47" w14:paraId="4C97F62B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AFCF9D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Покрытие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609448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Покрытие</w:t>
            </w:r>
          </w:p>
        </w:tc>
      </w:tr>
      <w:tr w:rsidRPr="005A5A47" w:rsidR="005A5A47" w:rsidTr="005A5A47" w14:paraId="19FD777E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CCBAFC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Цвета тона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D225AA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Цвета тона (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New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) (в PIM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Core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текстовое поле)</w:t>
            </w:r>
          </w:p>
        </w:tc>
      </w:tr>
      <w:tr w:rsidRPr="005A5A47" w:rsidR="005A5A47" w:rsidTr="005A5A47" w14:paraId="62B513CB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BDDCBA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Эффект для названия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6DBA0C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Дополнительное свойство</w:t>
            </w:r>
          </w:p>
        </w:tc>
      </w:tr>
      <w:tr w:rsidRPr="005A5A47" w:rsidR="005A5A47" w:rsidTr="005A5A47" w14:paraId="69C6CEF6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7C5307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Эффекты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2E1C17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Эффект</w:t>
            </w:r>
          </w:p>
        </w:tc>
      </w:tr>
      <w:tr w:rsidRPr="005A5A47" w:rsidR="005A5A47" w:rsidTr="005A5A47" w14:paraId="045DFB03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AFE951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Особенность упаковки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3A9CE5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Особенности товара-упаковки</w:t>
            </w:r>
          </w:p>
        </w:tc>
      </w:tr>
      <w:tr w:rsidRPr="005A5A47" w:rsidR="005A5A47" w:rsidTr="005A5A47" w14:paraId="1BAF0C40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4734AE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Пол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60E3FB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Пол</w:t>
            </w:r>
          </w:p>
        </w:tc>
      </w:tr>
      <w:tr w:rsidRPr="005A5A47" w:rsidR="005A5A47" w:rsidTr="005A5A47" w14:paraId="0E13F56C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575B2B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Тип волос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F55EA8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Тип волос</w:t>
            </w:r>
          </w:p>
        </w:tc>
      </w:tr>
      <w:tr w:rsidRPr="005A5A47" w:rsidR="005A5A47" w:rsidTr="005A5A47" w14:paraId="3E0DB83B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EBAEDA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Ключевые ингредиенты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43CDD9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Ключевые ингредиенты</w:t>
            </w:r>
          </w:p>
        </w:tc>
      </w:tr>
      <w:tr w:rsidRPr="005A5A47" w:rsidR="005A5A47" w:rsidTr="005A5A47" w14:paraId="786F2F0D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F61892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Ноты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BD6545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Ноты (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New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) (в PIM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Core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текстовое поле)</w:t>
            </w:r>
          </w:p>
        </w:tc>
      </w:tr>
      <w:tr w:rsidRPr="005A5A47" w:rsidR="005A5A47" w:rsidTr="005A5A47" w14:paraId="5E44ACBC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C6CF98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Свойства/действия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BAEDC4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Действие-свойство</w:t>
            </w:r>
          </w:p>
        </w:tc>
      </w:tr>
      <w:tr w:rsidRPr="005A5A47" w:rsidR="005A5A47" w:rsidTr="005A5A47" w14:paraId="16130C98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BA3A38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Тип кожи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FC650B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Тип кожи</w:t>
            </w:r>
          </w:p>
        </w:tc>
      </w:tr>
      <w:tr w:rsidRPr="005A5A47" w:rsidR="005A5A47" w:rsidTr="005A5A47" w14:paraId="303FB3C1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3D6D8B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SPF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444D8D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СПФ</w:t>
            </w:r>
          </w:p>
        </w:tc>
      </w:tr>
      <w:tr w:rsidRPr="005A5A47" w:rsidR="005A5A47" w:rsidTr="005A5A47" w14:paraId="25FCCE79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6DFD26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Текстура/консистенция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39854E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Текстура-консистенция</w:t>
            </w:r>
          </w:p>
        </w:tc>
      </w:tr>
      <w:tr w:rsidRPr="005A5A47" w:rsidR="005A5A47" w:rsidTr="005A5A47" w14:paraId="4C10F711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E89BB2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Номер тона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4DE37D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Номер тона (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New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) (в PIM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Core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текстовое поле)</w:t>
            </w:r>
          </w:p>
        </w:tc>
      </w:tr>
      <w:tr w:rsidRPr="005A5A47" w:rsidR="005A5A47" w:rsidTr="005A5A47" w14:paraId="650A111E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1E3175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lastRenderedPageBreak/>
              <w:t>Тип товара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00398C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Тип товара (привязанные справочники Назначение (основное), Область применения (Тетра))</w:t>
            </w:r>
          </w:p>
        </w:tc>
      </w:tr>
      <w:tr w:rsidRPr="005A5A47" w:rsidR="005A5A47" w:rsidTr="005A5A47" w14:paraId="2210BEC7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E3F968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87E585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Назначение (основное)</w:t>
            </w:r>
          </w:p>
        </w:tc>
      </w:tr>
      <w:tr w:rsidRPr="005A5A47" w:rsidR="005A5A47" w:rsidTr="005A5A47" w14:paraId="1F9885EA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773ADC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Код ВЭД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BDEDB8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Код ВЭД (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New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) (в PIM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Core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текстовое поле)</w:t>
            </w:r>
          </w:p>
        </w:tc>
      </w:tr>
      <w:tr w:rsidRPr="005A5A47" w:rsidR="005A5A47" w:rsidTr="005A5A47" w14:paraId="3839ADE9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9561A8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Линия на украинском языке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7439F0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Линия на украинском языке (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New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) (в PIM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Core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текстовое поле)</w:t>
            </w:r>
          </w:p>
        </w:tc>
      </w:tr>
      <w:tr w:rsidRPr="005A5A47" w:rsidR="005A5A47" w:rsidTr="005A5A47" w14:paraId="32E06B89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7D1849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Единицы измерения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BD91AA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Единицы измерения</w:t>
            </w:r>
          </w:p>
        </w:tc>
      </w:tr>
      <w:tr w:rsidRPr="005A5A47" w:rsidR="005A5A47" w:rsidTr="005A5A47" w14:paraId="7BBB0BDC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68A2BB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Категории всех уровней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DBB766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Категории всех уровней(Необходимо получить всю иерархию)</w:t>
            </w:r>
          </w:p>
        </w:tc>
      </w:tr>
      <w:tr w:rsidRPr="005A5A47" w:rsidR="005A5A47" w:rsidTr="005A5A47" w14:paraId="71644A66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1C2F61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Лимитированный выпуск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F671A2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Лимитированный выпуск</w:t>
            </w:r>
          </w:p>
        </w:tc>
      </w:tr>
      <w:tr w:rsidRPr="005A5A47" w:rsidR="005A5A47" w:rsidTr="005A5A47" w14:paraId="65224C2D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F87164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Владелец торговой марки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C6E78E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Владелец ТМ(Необходимо добавить Адрес производителя/поставщика для гигиенического заключения)</w:t>
            </w:r>
          </w:p>
        </w:tc>
      </w:tr>
      <w:tr w:rsidRPr="005A5A47" w:rsidR="005A5A47" w:rsidTr="005A5A47" w14:paraId="7D73F699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FD1552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Страна происхождения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CBCAE3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Страна происхождения</w:t>
            </w:r>
          </w:p>
        </w:tc>
      </w:tr>
      <w:tr w:rsidRPr="005A5A47" w:rsidR="005A5A47" w:rsidTr="005A5A47" w14:paraId="235DE46D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4C8597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Поставщик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51E382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Поставщик (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New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) (в PIM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Core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текстовое поле)</w:t>
            </w:r>
          </w:p>
        </w:tc>
      </w:tr>
      <w:tr w:rsidRPr="005A5A47" w:rsidR="005A5A47" w:rsidTr="005A5A47" w14:paraId="78F8107B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410E79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Производитель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790617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 Производитель (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New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) (в PIM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Core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текстовое поле)</w:t>
            </w:r>
          </w:p>
        </w:tc>
      </w:tr>
      <w:tr w:rsidRPr="005A5A47" w:rsidR="005A5A47" w:rsidTr="005A5A47" w14:paraId="7F727441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F9D416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Фабрика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EE417D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 Фабрика (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New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) (в PIM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Core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текстовое поле)</w:t>
            </w:r>
          </w:p>
        </w:tc>
      </w:tr>
      <w:tr w:rsidRPr="005A5A47" w:rsidR="005A5A47" w:rsidTr="005A5A47" w14:paraId="61A07B37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4E2DED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Новинка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E8AE5D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Новинка</w:t>
            </w:r>
          </w:p>
        </w:tc>
      </w:tr>
      <w:tr w:rsidRPr="005A5A47" w:rsidR="005A5A47" w:rsidTr="005A5A47" w14:paraId="017DB664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4A3CE9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Вариант Структура Базовые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Значе</w:t>
            </w:r>
            <w:proofErr w:type="spellEnd"/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B3A2A8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Варианты для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Navision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New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</w:tr>
      <w:tr w:rsidRPr="005A5A47" w:rsidR="005A5A47" w:rsidTr="005A5A47" w14:paraId="1B8AE10C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ECAC2D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Поставщик Иерархия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BF260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3A27C6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New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- 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можливо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потрібно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вести та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використовувати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довідник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постачальників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в НАВ,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замість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IM TETRA</w:t>
            </w:r>
          </w:p>
        </w:tc>
      </w:tr>
      <w:tr w:rsidRPr="005A5A47" w:rsidR="005A5A47" w:rsidTr="005A5A47" w14:paraId="1C8D8B67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9E83F3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Variant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Framework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Codes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Setup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DCEAB4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New</w:t>
            </w:r>
            <w:proofErr w:type="spellEnd"/>
          </w:p>
        </w:tc>
      </w:tr>
      <w:tr w:rsidRPr="005A5A47" w:rsidR="005A5A47" w:rsidTr="005A5A47" w14:paraId="4245CC34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D29A24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Розн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. категории товара (ТМ)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142FF3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Торговая марка (привязанные справочники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trademark_class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, Владелец ТМ *, Страна происхождения)</w:t>
            </w:r>
          </w:p>
        </w:tc>
      </w:tr>
      <w:tr w:rsidRPr="005A5A47" w:rsidR="005A5A47" w:rsidTr="005A5A47" w14:paraId="6BBCA0BE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AB7BDF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Товарные группы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5FF3C6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Линия оригинальное название (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New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) (в PIM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Core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текстовое поле)</w:t>
            </w:r>
          </w:p>
        </w:tc>
      </w:tr>
      <w:tr w:rsidRPr="005A5A47" w:rsidR="005A5A47" w:rsidTr="005A5A47" w14:paraId="3E57EA75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E6F7FC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Класс отдела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684C3C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Класс торговой марки</w:t>
            </w:r>
          </w:p>
        </w:tc>
      </w:tr>
      <w:tr w:rsidRPr="005A5A47" w:rsidR="005A5A47" w:rsidTr="005A5A47" w14:paraId="5D6F62E1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DCA6EA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Признак импортированного товара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A0503C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Признак импортированного товара</w:t>
            </w:r>
          </w:p>
        </w:tc>
      </w:tr>
      <w:tr w:rsidRPr="005A5A47" w:rsidR="005A5A47" w:rsidTr="005A5A47" w14:paraId="165B8B91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5312D4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НДС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AA3BB7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НДС</w:t>
            </w: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 </w:t>
            </w:r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(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New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) (в PIM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Core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пока не справочник)</w:t>
            </w:r>
          </w:p>
        </w:tc>
      </w:tr>
      <w:tr w:rsidRPr="005A5A47" w:rsidR="005A5A47" w:rsidTr="005A5A47" w14:paraId="4BA9FFDE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105EA2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Область применения (Тетра)</w:t>
            </w: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 </w:t>
            </w:r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(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New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)- при отказе от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Тетры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не нужен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AF4C80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Область применения (Тетра) - при отказе от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Тетры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не нужен</w:t>
            </w:r>
          </w:p>
        </w:tc>
      </w:tr>
      <w:tr w:rsidRPr="005A5A47" w:rsidR="005A5A47" w:rsidTr="005A5A47" w14:paraId="6FCF1BBE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3C9CD5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Признак публикации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FD6D5A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Признак публикации (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New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</w:tr>
      <w:tr w:rsidRPr="005A5A47" w:rsidR="005A5A47" w:rsidTr="005A5A47" w14:paraId="769876C7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7682B2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Признак топ товара (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New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24C5CF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Признак топ товара (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New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</w:tr>
      <w:tr w:rsidRPr="005A5A47" w:rsidR="005A5A47" w:rsidTr="005A5A47" w14:paraId="0C967456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5211AFE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Название цвета —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Color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/ Цвета тона (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New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B95CAE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Название цвета — 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Color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/ Цвета тона (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New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</w:tr>
      <w:tr w:rsidRPr="005A5A47" w:rsidR="005A5A47" w:rsidTr="005A5A47" w14:paraId="4E1A5EB3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02F9CE5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Представленность позиции (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New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46E14A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Представленность позиции (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New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</w:tr>
      <w:tr w:rsidRPr="005A5A47" w:rsidR="005A5A47" w:rsidTr="005A5A47" w14:paraId="7BD66744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4AFCD5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Ассортиментная матрица (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New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764A9E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Ассортиментная матрица (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New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</w:tr>
      <w:tr w:rsidRPr="005A5A47" w:rsidR="005A5A47" w:rsidTr="005A5A47" w14:paraId="76579D44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B449AE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Категории ТТ для позиции (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New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1F886C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Категории ТТ для позиции (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New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</w:tr>
      <w:tr w:rsidRPr="005A5A47" w:rsidR="005A5A47" w:rsidTr="005A5A47" w14:paraId="517103AF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A39282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Статус бренда (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New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1DC609C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Статус бренда (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New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</w:tr>
      <w:tr w:rsidRPr="005A5A47" w:rsidR="005A5A47" w:rsidTr="005A5A47" w14:paraId="7522AEB2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77A730D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Статус позиции (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New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40A2B0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Статус позиции (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New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</w:tr>
      <w:tr w:rsidRPr="005A5A47" w:rsidR="005A5A47" w:rsidTr="005A5A47" w14:paraId="76B04AD4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4E94D11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 Статус ценового сегмента в разрезе брендов (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New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E26EF1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 Статус ценового сегмента в разрезе брендов (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New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</w:tr>
      <w:tr w:rsidRPr="005A5A47" w:rsidR="005A5A47" w:rsidTr="005A5A47" w14:paraId="0B49A250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6433ADA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Статус ценового сегмента в разрезе СКЮ (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New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D9A15F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Статус ценового сегмента в разрезе СКЮ (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New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</w:tr>
      <w:tr w:rsidRPr="005A5A47" w:rsidR="005A5A47" w:rsidTr="005A5A47" w14:paraId="4906352C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22E49B0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Соответствие товар-тестер (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New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5A5A47" w:rsidR="005A5A47" w:rsidP="005A5A47" w:rsidRDefault="005A5A47" w14:paraId="371C055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Соответствие товар-тестер (</w:t>
            </w:r>
            <w:proofErr w:type="spellStart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New</w:t>
            </w:r>
            <w:proofErr w:type="spellEnd"/>
            <w:r w:rsidRPr="005A5A4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</w:tr>
    </w:tbl>
    <w:p w:rsidRPr="005A5A47" w:rsidR="005A5A47" w:rsidP="005A5A47" w:rsidRDefault="005A5A47" w14:paraId="0E32ACE8" w14:textId="77777777">
      <w:pPr>
        <w:shd w:val="clear" w:color="auto" w:fill="FFFFFF"/>
        <w:spacing w:before="450" w:after="0" w:line="240" w:lineRule="auto"/>
        <w:outlineLvl w:val="2"/>
        <w:rPr>
          <w:rFonts w:ascii="Segoe UI" w:hAnsi="Segoe UI" w:eastAsia="Times New Roman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5A5A47">
        <w:rPr>
          <w:rFonts w:ascii="Segoe UI" w:hAnsi="Segoe UI" w:eastAsia="Times New Roman" w:cs="Segoe UI"/>
          <w:b/>
          <w:bCs/>
          <w:color w:val="172B4D"/>
          <w:spacing w:val="-1"/>
          <w:sz w:val="24"/>
          <w:szCs w:val="24"/>
          <w:lang w:eastAsia="ru-RU"/>
        </w:rPr>
        <w:t xml:space="preserve">Список справочников о товаре, которые есть в PIM </w:t>
      </w:r>
      <w:proofErr w:type="spellStart"/>
      <w:r w:rsidRPr="005A5A47">
        <w:rPr>
          <w:rFonts w:ascii="Segoe UI" w:hAnsi="Segoe UI" w:eastAsia="Times New Roman" w:cs="Segoe UI"/>
          <w:b/>
          <w:bCs/>
          <w:color w:val="172B4D"/>
          <w:spacing w:val="-1"/>
          <w:sz w:val="24"/>
          <w:szCs w:val="24"/>
          <w:lang w:eastAsia="ru-RU"/>
        </w:rPr>
        <w:t>Core</w:t>
      </w:r>
      <w:proofErr w:type="spellEnd"/>
    </w:p>
    <w:p w:rsidRPr="005A5A47" w:rsidR="005A5A47" w:rsidP="005A5A47" w:rsidRDefault="005A5A47" w14:paraId="4920048A" w14:textId="7777777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Владелец </w:t>
      </w:r>
      <w:proofErr w:type="gram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ТМ(</w:t>
      </w:r>
      <w:proofErr w:type="gram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Необходимо добавить Адрес производителя/поставщика для гигиенического заключения)</w:t>
      </w:r>
    </w:p>
    <w:p w:rsidRPr="005A5A47" w:rsidR="005A5A47" w:rsidP="005A5A47" w:rsidRDefault="005A5A47" w14:paraId="6C5B0E2D" w14:textId="7777777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Возраст</w:t>
      </w:r>
    </w:p>
    <w:p w:rsidRPr="005A5A47" w:rsidR="005A5A47" w:rsidP="005A5A47" w:rsidRDefault="005A5A47" w14:paraId="7C3BD1B3" w14:textId="7777777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Действие-свойство</w:t>
      </w:r>
    </w:p>
    <w:p w:rsidRPr="005A5A47" w:rsidR="005A5A47" w:rsidP="005A5A47" w:rsidRDefault="005A5A47" w14:paraId="1DE8BBE3" w14:textId="7777777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Дополнительное свойство</w:t>
      </w:r>
    </w:p>
    <w:p w:rsidRPr="005A5A47" w:rsidR="005A5A47" w:rsidP="005A5A47" w:rsidRDefault="005A5A47" w14:paraId="047CB0AF" w14:textId="7777777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Единицы измерения</w:t>
      </w:r>
    </w:p>
    <w:p w:rsidRPr="005A5A47" w:rsidR="005A5A47" w:rsidP="005A5A47" w:rsidRDefault="005A5A47" w14:paraId="3E92EC69" w14:textId="7777777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Категории всех </w:t>
      </w:r>
      <w:proofErr w:type="gram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уровней(</w:t>
      </w:r>
      <w:proofErr w:type="gram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Необходимо получить всю иерархию)</w:t>
      </w:r>
    </w:p>
    <w:p w:rsidRPr="005A5A47" w:rsidR="005A5A47" w:rsidP="005A5A47" w:rsidRDefault="005A5A47" w14:paraId="258452E2" w14:textId="7777777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Класс торговой марки</w:t>
      </w:r>
    </w:p>
    <w:p w:rsidRPr="005A5A47" w:rsidR="005A5A47" w:rsidP="005A5A47" w:rsidRDefault="005A5A47" w14:paraId="606C80AA" w14:textId="7777777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Ключевые ингредиенты</w:t>
      </w:r>
    </w:p>
    <w:p w:rsidRPr="005A5A47" w:rsidR="005A5A47" w:rsidP="005A5A47" w:rsidRDefault="005A5A47" w14:paraId="3D90EE6C" w14:textId="7777777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Назначение (основное)</w:t>
      </w:r>
    </w:p>
    <w:p w:rsidRPr="005A5A47" w:rsidR="005A5A47" w:rsidP="005A5A47" w:rsidRDefault="005A5A47" w14:paraId="7C1777F4" w14:textId="7777777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Область применения (название)</w:t>
      </w:r>
    </w:p>
    <w:p w:rsidRPr="005A5A47" w:rsidR="005A5A47" w:rsidP="005A5A47" w:rsidRDefault="005A5A47" w14:paraId="2B61B9DD" w14:textId="7777777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Область применения (Тетра)</w:t>
      </w:r>
    </w:p>
    <w:p w:rsidRPr="005A5A47" w:rsidR="005A5A47" w:rsidP="005A5A47" w:rsidRDefault="005A5A47" w14:paraId="5F240E41" w14:textId="7777777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Особенности товара-упаковки</w:t>
      </w:r>
    </w:p>
    <w:p w:rsidRPr="005A5A47" w:rsidR="005A5A47" w:rsidP="005A5A47" w:rsidRDefault="005A5A47" w14:paraId="0543AB95" w14:textId="7777777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Покрытие</w:t>
      </w:r>
    </w:p>
    <w:p w:rsidRPr="005A5A47" w:rsidR="005A5A47" w:rsidP="005A5A47" w:rsidRDefault="005A5A47" w14:paraId="101A300D" w14:textId="7777777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Пол</w:t>
      </w:r>
    </w:p>
    <w:p w:rsidRPr="005A5A47" w:rsidR="005A5A47" w:rsidP="005A5A47" w:rsidRDefault="005A5A47" w14:paraId="57B209AF" w14:textId="7777777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Семейство</w:t>
      </w:r>
    </w:p>
    <w:p w:rsidRPr="005A5A47" w:rsidR="005A5A47" w:rsidP="005A5A47" w:rsidRDefault="005A5A47" w14:paraId="642A69CB" w14:textId="7777777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СПФ</w:t>
      </w:r>
    </w:p>
    <w:p w:rsidRPr="005A5A47" w:rsidR="005A5A47" w:rsidP="005A5A47" w:rsidRDefault="005A5A47" w14:paraId="4A298E2D" w14:textId="7777777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Страна происхождения</w:t>
      </w:r>
    </w:p>
    <w:p w:rsidRPr="005A5A47" w:rsidR="005A5A47" w:rsidP="005A5A47" w:rsidRDefault="005A5A47" w14:paraId="374030BC" w14:textId="7777777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Текстура-консистенция</w:t>
      </w:r>
    </w:p>
    <w:p w:rsidRPr="005A5A47" w:rsidR="005A5A47" w:rsidP="005A5A47" w:rsidRDefault="005A5A47" w14:paraId="349A74B7" w14:textId="7777777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Тип волос</w:t>
      </w:r>
    </w:p>
    <w:p w:rsidRPr="005A5A47" w:rsidR="005A5A47" w:rsidP="005A5A47" w:rsidRDefault="005A5A47" w14:paraId="247C50D9" w14:textId="7777777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Тип кожи</w:t>
      </w:r>
    </w:p>
    <w:p w:rsidRPr="005A5A47" w:rsidR="005A5A47" w:rsidP="005A5A47" w:rsidRDefault="005A5A47" w14:paraId="5036496E" w14:textId="7777777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lastRenderedPageBreak/>
        <w:t>Тип товара (привязанные справочники Назначение (основное), Область применения (Тетра))</w:t>
      </w:r>
    </w:p>
    <w:p w:rsidRPr="005A5A47" w:rsidR="005A5A47" w:rsidP="005A5A47" w:rsidRDefault="005A5A47" w14:paraId="4DABEE6E" w14:textId="7777777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Торговая марка (привязанные справочники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trademark_class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, Владелец ТМ *, Страна происхождения)</w:t>
      </w:r>
    </w:p>
    <w:p w:rsidRPr="005A5A47" w:rsidR="005A5A47" w:rsidP="005A5A47" w:rsidRDefault="005A5A47" w14:paraId="57E6DA43" w14:textId="7777777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Характер аромата</w:t>
      </w:r>
    </w:p>
    <w:p w:rsidRPr="005A5A47" w:rsidR="005A5A47" w:rsidP="005A5A47" w:rsidRDefault="005A5A47" w14:paraId="4E50102F" w14:textId="7777777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Эффект</w:t>
      </w:r>
    </w:p>
    <w:p w:rsidRPr="005A5A47" w:rsidR="005A5A47" w:rsidP="005A5A47" w:rsidRDefault="005A5A47" w14:paraId="7089BEBA" w14:textId="7777777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Лимитированный выпуск</w:t>
      </w:r>
    </w:p>
    <w:p w:rsidRPr="005A5A47" w:rsidR="005A5A47" w:rsidP="005A5A47" w:rsidRDefault="005A5A47" w14:paraId="6F66D5BC" w14:textId="7777777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Признак импортированного товара</w:t>
      </w:r>
    </w:p>
    <w:p w:rsidRPr="005A5A47" w:rsidR="005A5A47" w:rsidP="005A5A47" w:rsidRDefault="005A5A47" w14:paraId="57228A5A" w14:textId="7777777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Новинка</w:t>
      </w:r>
    </w:p>
    <w:p w:rsidRPr="005A5A47" w:rsidR="005A5A47" w:rsidP="005A5A47" w:rsidRDefault="005A5A47" w14:paraId="63227EAD" w14:textId="7777777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Ниша - неактуален</w:t>
      </w:r>
    </w:p>
    <w:p w:rsidRPr="005A5A47" w:rsidR="005A5A47" w:rsidP="005A5A47" w:rsidRDefault="005A5A47" w14:paraId="3D62A6D6" w14:textId="7777777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Эксклюзивно для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Брокард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- неактуален</w:t>
      </w:r>
    </w:p>
    <w:p w:rsidRPr="005A5A47" w:rsidR="005A5A47" w:rsidP="005A5A47" w:rsidRDefault="005A5A47" w14:paraId="0CA7407A" w14:textId="77777777">
      <w:pPr>
        <w:shd w:val="clear" w:color="auto" w:fill="FFFFFF"/>
        <w:spacing w:before="450" w:after="0" w:line="240" w:lineRule="auto"/>
        <w:outlineLvl w:val="2"/>
        <w:rPr>
          <w:rFonts w:ascii="Segoe UI" w:hAnsi="Segoe UI" w:eastAsia="Times New Roman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5A5A47">
        <w:rPr>
          <w:rFonts w:ascii="Segoe UI" w:hAnsi="Segoe UI" w:eastAsia="Times New Roman" w:cs="Segoe UI"/>
          <w:b/>
          <w:bCs/>
          <w:color w:val="172B4D"/>
          <w:spacing w:val="-1"/>
          <w:sz w:val="24"/>
          <w:szCs w:val="24"/>
          <w:lang w:eastAsia="ru-RU"/>
        </w:rPr>
        <w:t xml:space="preserve">Список справочников о товаре, которые есть в </w:t>
      </w:r>
      <w:proofErr w:type="spellStart"/>
      <w:r w:rsidRPr="005A5A47">
        <w:rPr>
          <w:rFonts w:ascii="Segoe UI" w:hAnsi="Segoe UI" w:eastAsia="Times New Roman" w:cs="Segoe UI"/>
          <w:b/>
          <w:bCs/>
          <w:color w:val="172B4D"/>
          <w:spacing w:val="-1"/>
          <w:sz w:val="24"/>
          <w:szCs w:val="24"/>
          <w:lang w:eastAsia="ru-RU"/>
        </w:rPr>
        <w:t>Navision</w:t>
      </w:r>
      <w:proofErr w:type="spellEnd"/>
    </w:p>
    <w:p w:rsidRPr="005A5A47" w:rsidR="005A5A47" w:rsidP="005A5A47" w:rsidRDefault="005A5A47" w14:paraId="07614EE8" w14:textId="7777777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Возраст</w:t>
      </w:r>
    </w:p>
    <w:p w:rsidRPr="005A5A47" w:rsidR="005A5A47" w:rsidP="005A5A47" w:rsidRDefault="005A5A47" w14:paraId="3B1CD1CE" w14:textId="7777777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Область применения</w:t>
      </w:r>
    </w:p>
    <w:p w:rsidRPr="005A5A47" w:rsidR="005A5A47" w:rsidP="005A5A47" w:rsidRDefault="005A5A47" w14:paraId="5BA9962A" w14:textId="7777777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Группы ароматов</w:t>
      </w:r>
    </w:p>
    <w:p w:rsidRPr="005A5A47" w:rsidR="005A5A47" w:rsidP="005A5A47" w:rsidRDefault="005A5A47" w14:paraId="13F2AA4B" w14:textId="7777777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Характер аромата</w:t>
      </w:r>
    </w:p>
    <w:p w:rsidRPr="005A5A47" w:rsidR="005A5A47" w:rsidP="005A5A47" w:rsidRDefault="005A5A47" w14:paraId="5F7BBB56" w14:textId="7777777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Покрытие</w:t>
      </w:r>
    </w:p>
    <w:p w:rsidRPr="005A5A47" w:rsidR="005A5A47" w:rsidP="005A5A47" w:rsidRDefault="005A5A47" w14:paraId="28CEC602" w14:textId="7777777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Номер тона</w:t>
      </w:r>
    </w:p>
    <w:p w:rsidRPr="005A5A47" w:rsidR="005A5A47" w:rsidP="005A5A47" w:rsidRDefault="005A5A47" w14:paraId="1F8F068E" w14:textId="7777777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Цвет тона</w:t>
      </w:r>
    </w:p>
    <w:p w:rsidRPr="005A5A47" w:rsidR="005A5A47" w:rsidP="005A5A47" w:rsidRDefault="005A5A47" w14:paraId="4CFB4888" w14:textId="7777777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Эффект для названия</w:t>
      </w:r>
    </w:p>
    <w:p w:rsidRPr="005A5A47" w:rsidR="005A5A47" w:rsidP="005A5A47" w:rsidRDefault="005A5A47" w14:paraId="5F1A662A" w14:textId="7777777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Эффекты</w:t>
      </w:r>
    </w:p>
    <w:p w:rsidRPr="005A5A47" w:rsidR="005A5A47" w:rsidP="005A5A47" w:rsidRDefault="005A5A47" w14:paraId="12CE5485" w14:textId="7777777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Особенность упаковки</w:t>
      </w:r>
    </w:p>
    <w:p w:rsidRPr="005A5A47" w:rsidR="005A5A47" w:rsidP="005A5A47" w:rsidRDefault="005A5A47" w14:paraId="108D1E14" w14:textId="7777777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Пол</w:t>
      </w:r>
    </w:p>
    <w:p w:rsidRPr="005A5A47" w:rsidR="005A5A47" w:rsidP="005A5A47" w:rsidRDefault="005A5A47" w14:paraId="10C79BBE" w14:textId="7777777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Тип волос</w:t>
      </w:r>
    </w:p>
    <w:p w:rsidRPr="005A5A47" w:rsidR="005A5A47" w:rsidP="005A5A47" w:rsidRDefault="005A5A47" w14:paraId="54AE7D85" w14:textId="7777777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Ключевые ингредиенты</w:t>
      </w:r>
    </w:p>
    <w:p w:rsidRPr="005A5A47" w:rsidR="005A5A47" w:rsidP="005A5A47" w:rsidRDefault="005A5A47" w14:paraId="45124BAE" w14:textId="7777777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Ноты</w:t>
      </w:r>
    </w:p>
    <w:p w:rsidRPr="005A5A47" w:rsidR="005A5A47" w:rsidP="005A5A47" w:rsidRDefault="005A5A47" w14:paraId="69EE2F6B" w14:textId="7777777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Свойства/действия</w:t>
      </w:r>
    </w:p>
    <w:p w:rsidRPr="005A5A47" w:rsidR="005A5A47" w:rsidP="005A5A47" w:rsidRDefault="005A5A47" w14:paraId="719E1A92" w14:textId="7777777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Тип кожи</w:t>
      </w:r>
    </w:p>
    <w:p w:rsidRPr="005A5A47" w:rsidR="005A5A47" w:rsidP="005A5A47" w:rsidRDefault="005A5A47" w14:paraId="596E5929" w14:textId="7777777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SPF</w:t>
      </w:r>
    </w:p>
    <w:p w:rsidRPr="005A5A47" w:rsidR="005A5A47" w:rsidP="005A5A47" w:rsidRDefault="005A5A47" w14:paraId="795F5920" w14:textId="7777777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Текстура/консистенция</w:t>
      </w:r>
    </w:p>
    <w:p w:rsidRPr="005A5A47" w:rsidR="005A5A47" w:rsidP="005A5A47" w:rsidRDefault="005A5A47" w14:paraId="59EB1BA8" w14:textId="7777777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Тип товара</w:t>
      </w:r>
    </w:p>
    <w:p w:rsidRPr="005A5A47" w:rsidR="005A5A47" w:rsidP="005A5A47" w:rsidRDefault="005A5A47" w14:paraId="2B90DFC3" w14:textId="7777777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Назначение</w:t>
      </w:r>
    </w:p>
    <w:p w:rsidRPr="005A5A47" w:rsidR="005A5A47" w:rsidP="005A5A47" w:rsidRDefault="005A5A47" w14:paraId="6FE50C9C" w14:textId="7777777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Код ВЭД</w:t>
      </w:r>
    </w:p>
    <w:p w:rsidRPr="005A5A47" w:rsidR="005A5A47" w:rsidP="005A5A47" w:rsidRDefault="005A5A47" w14:paraId="4121B588" w14:textId="7777777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Линия на украинском языке</w:t>
      </w:r>
    </w:p>
    <w:p w:rsidRPr="005A5A47" w:rsidR="005A5A47" w:rsidP="005A5A47" w:rsidRDefault="005A5A47" w14:paraId="453DFBCC" w14:textId="7777777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Единицы измерения</w:t>
      </w:r>
    </w:p>
    <w:p w:rsidRPr="005A5A47" w:rsidR="005A5A47" w:rsidP="005A5A47" w:rsidRDefault="005A5A47" w14:paraId="75F18F55" w14:textId="7777777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Категории всех уровней</w:t>
      </w:r>
    </w:p>
    <w:p w:rsidRPr="005A5A47" w:rsidR="005A5A47" w:rsidP="005A5A47" w:rsidRDefault="005A5A47" w14:paraId="4F14A1FE" w14:textId="7777777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Лимитированный выпуск</w:t>
      </w:r>
    </w:p>
    <w:p w:rsidRPr="005A5A47" w:rsidR="005A5A47" w:rsidP="005A5A47" w:rsidRDefault="005A5A47" w14:paraId="65977FB0" w14:textId="7777777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Владелец торговой марки</w:t>
      </w:r>
    </w:p>
    <w:p w:rsidRPr="005A5A47" w:rsidR="005A5A47" w:rsidP="005A5A47" w:rsidRDefault="005A5A47" w14:paraId="000A6ACB" w14:textId="7777777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Страна происхождения</w:t>
      </w:r>
    </w:p>
    <w:p w:rsidRPr="005A5A47" w:rsidR="005A5A47" w:rsidP="005A5A47" w:rsidRDefault="005A5A47" w14:paraId="2AAF97C8" w14:textId="7777777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Поставщик (Адрес поставщика)</w:t>
      </w:r>
    </w:p>
    <w:p w:rsidRPr="005A5A47" w:rsidR="005A5A47" w:rsidP="005A5A47" w:rsidRDefault="005A5A47" w14:paraId="2D5EA9AD" w14:textId="7777777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Производитель (Адрес производителя)</w:t>
      </w:r>
    </w:p>
    <w:p w:rsidRPr="005A5A47" w:rsidR="005A5A47" w:rsidP="005A5A47" w:rsidRDefault="005A5A47" w14:paraId="23A0270B" w14:textId="7777777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Фабрика</w:t>
      </w:r>
    </w:p>
    <w:p w:rsidRPr="005A5A47" w:rsidR="005A5A47" w:rsidP="005A5A47" w:rsidRDefault="005A5A47" w14:paraId="520698A0" w14:textId="7777777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Новинка</w:t>
      </w:r>
    </w:p>
    <w:p w:rsidRPr="005A5A47" w:rsidR="005A5A47" w:rsidP="005A5A47" w:rsidRDefault="005A5A47" w14:paraId="621A24D7" w14:textId="7777777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Вариант Структура Базовые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Значе</w:t>
      </w:r>
      <w:proofErr w:type="spellEnd"/>
    </w:p>
    <w:p w:rsidRPr="005A5A47" w:rsidR="005A5A47" w:rsidP="005A5A47" w:rsidRDefault="005A5A47" w14:paraId="20042978" w14:textId="7777777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Поставщик Иерархия</w:t>
      </w:r>
    </w:p>
    <w:p w:rsidRPr="005A5A47" w:rsidR="005A5A47" w:rsidP="005A5A47" w:rsidRDefault="005A5A47" w14:paraId="5AB7A082" w14:textId="7777777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Variant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Framework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Codes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Setup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 </w:t>
      </w:r>
    </w:p>
    <w:p w:rsidRPr="005A5A47" w:rsidR="005A5A47" w:rsidP="005A5A47" w:rsidRDefault="005A5A47" w14:paraId="519572BE" w14:textId="7777777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Розн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. категории товара (ТМ)</w:t>
      </w:r>
    </w:p>
    <w:p w:rsidRPr="005A5A47" w:rsidR="005A5A47" w:rsidP="005A5A47" w:rsidRDefault="005A5A47" w14:paraId="6D5FC2DB" w14:textId="7777777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Товарные группы</w:t>
      </w:r>
    </w:p>
    <w:p w:rsidRPr="005A5A47" w:rsidR="005A5A47" w:rsidP="005A5A47" w:rsidRDefault="005A5A47" w14:paraId="0DC3319D" w14:textId="7777777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Класс отдела</w:t>
      </w:r>
    </w:p>
    <w:p w:rsidRPr="005A5A47" w:rsidR="005A5A47" w:rsidP="005A5A47" w:rsidRDefault="005A5A47" w14:paraId="145316CD" w14:textId="7777777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Признак импортированного товара</w:t>
      </w:r>
    </w:p>
    <w:p w:rsidRPr="005A5A47" w:rsidR="005A5A47" w:rsidP="005A5A47" w:rsidRDefault="005A5A47" w14:paraId="529E63E1" w14:textId="77777777">
      <w:pPr>
        <w:shd w:val="clear" w:color="auto" w:fill="FFFFFF"/>
        <w:spacing w:before="450" w:after="0" w:line="240" w:lineRule="auto"/>
        <w:outlineLvl w:val="2"/>
        <w:rPr>
          <w:rFonts w:ascii="Segoe UI" w:hAnsi="Segoe UI" w:eastAsia="Times New Roman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5A5A47">
        <w:rPr>
          <w:rFonts w:ascii="Segoe UI" w:hAnsi="Segoe UI" w:eastAsia="Times New Roman" w:cs="Segoe UI"/>
          <w:b/>
          <w:bCs/>
          <w:color w:val="172B4D"/>
          <w:spacing w:val="-1"/>
          <w:sz w:val="24"/>
          <w:szCs w:val="24"/>
          <w:lang w:eastAsia="ru-RU"/>
        </w:rPr>
        <w:lastRenderedPageBreak/>
        <w:t xml:space="preserve">Модель передачи данных PIM </w:t>
      </w:r>
      <w:proofErr w:type="spellStart"/>
      <w:r w:rsidRPr="005A5A47">
        <w:rPr>
          <w:rFonts w:ascii="Segoe UI" w:hAnsi="Segoe UI" w:eastAsia="Times New Roman" w:cs="Segoe UI"/>
          <w:b/>
          <w:bCs/>
          <w:color w:val="172B4D"/>
          <w:spacing w:val="-1"/>
          <w:sz w:val="24"/>
          <w:szCs w:val="24"/>
          <w:lang w:eastAsia="ru-RU"/>
        </w:rPr>
        <w:t>Core</w:t>
      </w:r>
      <w:proofErr w:type="spellEnd"/>
      <w:r w:rsidRPr="005A5A47">
        <w:rPr>
          <w:rFonts w:ascii="Segoe UI" w:hAnsi="Segoe UI" w:eastAsia="Times New Roman" w:cs="Segoe UI"/>
          <w:b/>
          <w:bCs/>
          <w:color w:val="172B4D"/>
          <w:spacing w:val="-1"/>
          <w:sz w:val="24"/>
          <w:szCs w:val="24"/>
          <w:lang w:eastAsia="ru-RU"/>
        </w:rPr>
        <w:t xml:space="preserve"> ↔ </w:t>
      </w:r>
      <w:proofErr w:type="spellStart"/>
      <w:r w:rsidRPr="005A5A47">
        <w:rPr>
          <w:rFonts w:ascii="Segoe UI" w:hAnsi="Segoe UI" w:eastAsia="Times New Roman" w:cs="Segoe UI"/>
          <w:b/>
          <w:bCs/>
          <w:color w:val="172B4D"/>
          <w:spacing w:val="-1"/>
          <w:sz w:val="24"/>
          <w:szCs w:val="24"/>
          <w:lang w:eastAsia="ru-RU"/>
        </w:rPr>
        <w:t>Navision</w:t>
      </w:r>
      <w:proofErr w:type="spellEnd"/>
    </w:p>
    <w:p w:rsidRPr="005A5A47" w:rsidR="005A5A47" w:rsidP="005A5A47" w:rsidRDefault="005A5A47" w14:paraId="216A8B6D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В результате анализа мы предлагаем два варианта обмена данными:</w:t>
      </w:r>
    </w:p>
    <w:p w:rsidRPr="005A5A47" w:rsidR="005A5A47" w:rsidP="005A5A47" w:rsidRDefault="005A5A47" w14:paraId="0F73A287" w14:textId="7777777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через запросы (более надежный с технической стороны - сторона реципиент может самостоятельно обрабатывать ошибки либо повторно запрашивать </w:t>
      </w:r>
      <w:proofErr w:type="gram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данные</w:t>
      </w:r>
      <w:proofErr w:type="gram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когда ей это нужно)</w:t>
      </w:r>
    </w:p>
    <w:p w:rsidRPr="005A5A47" w:rsidR="005A5A47" w:rsidP="005A5A47" w:rsidRDefault="005A5A47" w14:paraId="622EC4EC" w14:textId="7777777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PIM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Core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на регулярной основе выкладывает необходимые данные </w:t>
      </w:r>
      <w:proofErr w:type="gram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в таблицы</w:t>
      </w:r>
      <w:proofErr w:type="gram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из которых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Navision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забирает данные</w:t>
      </w:r>
    </w:p>
    <w:p w:rsidRPr="005A5A47" w:rsidR="005A5A47" w:rsidP="005A5A47" w:rsidRDefault="005A5A47" w14:paraId="37456E32" w14:textId="77777777">
      <w:pPr>
        <w:shd w:val="clear" w:color="auto" w:fill="FFFFFF"/>
        <w:spacing w:before="300" w:after="0" w:line="240" w:lineRule="auto"/>
        <w:outlineLvl w:val="3"/>
        <w:rPr>
          <w:rFonts w:ascii="Segoe UI" w:hAnsi="Segoe UI" w:eastAsia="Times New Roman" w:cs="Segoe UI"/>
          <w:b/>
          <w:bCs/>
          <w:color w:val="172B4D"/>
          <w:spacing w:val="-1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b/>
          <w:bCs/>
          <w:color w:val="172B4D"/>
          <w:spacing w:val="-1"/>
          <w:sz w:val="21"/>
          <w:szCs w:val="21"/>
          <w:lang w:eastAsia="ru-RU"/>
        </w:rPr>
        <w:t>Логика работы через запросы:</w:t>
      </w:r>
    </w:p>
    <w:p w:rsidRPr="005A5A47" w:rsidR="005A5A47" w:rsidP="005A5A47" w:rsidRDefault="005A5A47" w14:paraId="7DA1538B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Система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Navision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формирует запрос в PIM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Core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на данные о товаре. PIM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Core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выдает эти данные</w:t>
      </w:r>
    </w:p>
    <w:p w:rsidRPr="005A5A47" w:rsidR="005A5A47" w:rsidP="005A5A47" w:rsidRDefault="005A5A47" w14:paraId="310F0477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Типы запросов:</w:t>
      </w:r>
    </w:p>
    <w:p w:rsidRPr="005A5A47" w:rsidR="005A5A47" w:rsidP="005A5A47" w:rsidRDefault="005A5A47" w14:paraId="282B2492" w14:textId="77777777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запрос на получение данных </w:t>
      </w:r>
    </w:p>
    <w:p w:rsidRPr="005A5A47" w:rsidR="005A5A47" w:rsidP="005A5A47" w:rsidRDefault="005A5A47" w14:paraId="1A26B8A1" w14:textId="77777777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запрос на изменения данных</w:t>
      </w:r>
    </w:p>
    <w:p w:rsidRPr="005A5A47" w:rsidR="005A5A47" w:rsidP="005A5A47" w:rsidRDefault="005A5A47" w14:paraId="5A85A5D2" w14:textId="77777777">
      <w:pPr>
        <w:shd w:val="clear" w:color="auto" w:fill="FFFFFF"/>
        <w:spacing w:before="300" w:after="0" w:line="240" w:lineRule="auto"/>
        <w:outlineLvl w:val="4"/>
        <w:rPr>
          <w:rFonts w:ascii="Segoe UI" w:hAnsi="Segoe UI" w:eastAsia="Times New Roman" w:cs="Segoe UI"/>
          <w:b/>
          <w:bCs/>
          <w:color w:val="5E6C84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b/>
          <w:bCs/>
          <w:color w:val="5E6C84"/>
          <w:sz w:val="21"/>
          <w:szCs w:val="21"/>
          <w:lang w:eastAsia="ru-RU"/>
        </w:rPr>
        <w:t>Особенности формирования запроса </w:t>
      </w:r>
      <w:r w:rsidRPr="005A5A47">
        <w:rPr>
          <w:rFonts w:ascii="Segoe UI" w:hAnsi="Segoe UI" w:eastAsia="Times New Roman" w:cs="Segoe UI"/>
          <w:b/>
          <w:bCs/>
          <w:color w:val="3F4350"/>
          <w:sz w:val="21"/>
          <w:szCs w:val="21"/>
          <w:lang w:eastAsia="ru-RU"/>
        </w:rPr>
        <w:t>на получение группы продуктов</w:t>
      </w:r>
      <w:r w:rsidRPr="005A5A47">
        <w:rPr>
          <w:rFonts w:ascii="Segoe UI" w:hAnsi="Segoe UI" w:eastAsia="Times New Roman" w:cs="Segoe UI"/>
          <w:b/>
          <w:bCs/>
          <w:color w:val="5E6C84"/>
          <w:sz w:val="21"/>
          <w:szCs w:val="21"/>
          <w:lang w:eastAsia="ru-RU"/>
        </w:rPr>
        <w:t>:</w:t>
      </w:r>
    </w:p>
    <w:p w:rsidRPr="005A5A47" w:rsidR="005A5A47" w:rsidP="005A5A47" w:rsidRDefault="005A5A47" w14:paraId="54373F02" w14:textId="77777777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есть возможность указывать язык для локализации полей</w:t>
      </w:r>
    </w:p>
    <w:p w:rsidRPr="005A5A47" w:rsidR="005A5A47" w:rsidP="005A5A47" w:rsidRDefault="005A5A47" w14:paraId="667901C5" w14:textId="77777777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есть возможность делать пагинацию </w:t>
      </w:r>
    </w:p>
    <w:p w:rsidRPr="005A5A47" w:rsidR="005A5A47" w:rsidP="005A5A47" w:rsidRDefault="005A5A47" w14:paraId="4B45DECC" w14:textId="77777777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есть возможность делать сортировку</w:t>
      </w:r>
    </w:p>
    <w:p w:rsidRPr="005A5A47" w:rsidR="005A5A47" w:rsidP="005A5A47" w:rsidRDefault="005A5A47" w14:paraId="52811817" w14:textId="77777777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есть возможность фильтрации данных</w:t>
      </w:r>
    </w:p>
    <w:p w:rsidRPr="005A5A47" w:rsidR="005A5A47" w:rsidP="005A5A47" w:rsidRDefault="005A5A47" w14:paraId="3D861E58" w14:textId="77777777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есть возможность указывать набор полей для выгрузки</w:t>
      </w:r>
    </w:p>
    <w:p w:rsidRPr="005A5A47" w:rsidR="005A5A47" w:rsidP="005A5A47" w:rsidRDefault="005A5A47" w14:paraId="5D46F6B3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3F4350"/>
          <w:sz w:val="21"/>
          <w:szCs w:val="21"/>
          <w:lang w:eastAsia="ru-RU"/>
        </w:rPr>
        <w:t>Пример запроса на получение группы продуктов:</w:t>
      </w:r>
    </w:p>
    <w:p w:rsidRPr="005A5A47" w:rsidR="005A5A47" w:rsidP="005A5A47" w:rsidRDefault="005A5A47" w14:paraId="06731DFA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noProof/>
          <w:color w:val="172B4D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57BA1093" wp14:editId="181ABA63">
                <wp:extent cx="2379980" cy="2379980"/>
                <wp:effectExtent l="0" t="0" r="0" b="0"/>
                <wp:docPr id="2" name="Прямоугольник 2" descr="https://wiki.nodeart.app/download/attachments/82575740/Image%20Pasted%20at%202022-2-11%2000-53.png?version=1&amp;modificationDate=1644748305472&amp;api=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79980" cy="2379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26D7570D">
              <v:rect id="Прямоугольник 2" style="width:187.4pt;height:18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https://wiki.nodeart.app/download/attachments/82575740/Image%20Pasted%20at%202022-2-11%2000-53.png?version=1&amp;modificationDate=1644748305472&amp;api=v2" o:spid="_x0000_s1026" filled="f" stroked="f" w14:anchorId="43F6C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">
                <o:lock v:ext="edit" aspectratio="t"/>
                <w10:anchorlock/>
              </v:rect>
            </w:pict>
          </mc:Fallback>
        </mc:AlternateContent>
      </w:r>
    </w:p>
    <w:p w:rsidRPr="005A5A47" w:rsidR="005A5A47" w:rsidP="005A5A47" w:rsidRDefault="005A5A47" w14:paraId="0951B759" w14:textId="77777777">
      <w:pPr>
        <w:shd w:val="clear" w:color="auto" w:fill="FFFFFF"/>
        <w:spacing w:before="300" w:after="0" w:line="240" w:lineRule="auto"/>
        <w:outlineLvl w:val="4"/>
        <w:rPr>
          <w:rFonts w:ascii="Segoe UI" w:hAnsi="Segoe UI" w:eastAsia="Times New Roman" w:cs="Segoe UI"/>
          <w:b/>
          <w:bCs/>
          <w:color w:val="5E6C84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b/>
          <w:bCs/>
          <w:color w:val="24292E"/>
          <w:sz w:val="21"/>
          <w:szCs w:val="21"/>
          <w:lang w:eastAsia="ru-RU"/>
        </w:rPr>
        <w:t>Особенности формирования запроса на получение справочников:</w:t>
      </w:r>
    </w:p>
    <w:p w:rsidRPr="005A5A47" w:rsidR="005A5A47" w:rsidP="005A5A47" w:rsidRDefault="005A5A47" w14:paraId="1EF3754D" w14:textId="7777777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24292E"/>
          <w:sz w:val="21"/>
          <w:szCs w:val="21"/>
          <w:lang w:eastAsia="ru-RU"/>
        </w:rPr>
        <w:t>доступные поля можно регулировать для каждого потребителя данных</w:t>
      </w:r>
    </w:p>
    <w:p w:rsidRPr="005A5A47" w:rsidR="005A5A47" w:rsidP="005A5A47" w:rsidRDefault="005A5A47" w14:paraId="7CE7C5A3" w14:textId="7777777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24292E"/>
          <w:sz w:val="21"/>
          <w:szCs w:val="21"/>
          <w:lang w:eastAsia="ru-RU"/>
        </w:rPr>
        <w:t>для крупных справочников стоит выгружать только измененные данные</w:t>
      </w:r>
    </w:p>
    <w:p w:rsidRPr="005A5A47" w:rsidR="005A5A47" w:rsidP="005A5A47" w:rsidRDefault="005A5A47" w14:paraId="62960708" w14:textId="7777777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24292E"/>
          <w:sz w:val="21"/>
          <w:szCs w:val="21"/>
          <w:lang w:eastAsia="ru-RU"/>
        </w:rPr>
        <w:t xml:space="preserve">каждая система может иметь свою точку актуализации данных и получать только актуализированные. Для ее обновления, используя </w:t>
      </w:r>
      <w:proofErr w:type="spellStart"/>
      <w:r w:rsidRPr="005A5A47">
        <w:rPr>
          <w:rFonts w:ascii="Segoe UI" w:hAnsi="Segoe UI" w:eastAsia="Times New Roman" w:cs="Segoe UI"/>
          <w:color w:val="24292E"/>
          <w:sz w:val="21"/>
          <w:szCs w:val="21"/>
          <w:lang w:eastAsia="ru-RU"/>
        </w:rPr>
        <w:t>modificationDate</w:t>
      </w:r>
      <w:proofErr w:type="spellEnd"/>
      <w:r w:rsidRPr="005A5A47">
        <w:rPr>
          <w:rFonts w:ascii="Segoe UI" w:hAnsi="Segoe UI" w:eastAsia="Times New Roman" w:cs="Segoe UI"/>
          <w:color w:val="24292E"/>
          <w:sz w:val="21"/>
          <w:szCs w:val="21"/>
          <w:lang w:eastAsia="ru-RU"/>
        </w:rPr>
        <w:t xml:space="preserve"> - общесистемный атрибут который есть у всех # объектов системы, так </w:t>
      </w:r>
      <w:proofErr w:type="gramStart"/>
      <w:r w:rsidRPr="005A5A47">
        <w:rPr>
          <w:rFonts w:ascii="Segoe UI" w:hAnsi="Segoe UI" w:eastAsia="Times New Roman" w:cs="Segoe UI"/>
          <w:color w:val="24292E"/>
          <w:sz w:val="21"/>
          <w:szCs w:val="21"/>
          <w:lang w:eastAsia="ru-RU"/>
        </w:rPr>
        <w:t>же</w:t>
      </w:r>
      <w:proofErr w:type="gramEnd"/>
      <w:r w:rsidRPr="005A5A47">
        <w:rPr>
          <w:rFonts w:ascii="Segoe UI" w:hAnsi="Segoe UI" w:eastAsia="Times New Roman" w:cs="Segoe UI"/>
          <w:color w:val="24292E"/>
          <w:sz w:val="21"/>
          <w:szCs w:val="21"/>
          <w:lang w:eastAsia="ru-RU"/>
        </w:rPr>
        <w:t xml:space="preserve"> как и </w:t>
      </w:r>
      <w:proofErr w:type="spellStart"/>
      <w:r w:rsidRPr="005A5A47">
        <w:rPr>
          <w:rFonts w:ascii="Segoe UI" w:hAnsi="Segoe UI" w:eastAsia="Times New Roman" w:cs="Segoe UI"/>
          <w:color w:val="24292E"/>
          <w:sz w:val="21"/>
          <w:szCs w:val="21"/>
          <w:lang w:eastAsia="ru-RU"/>
        </w:rPr>
        <w:t>PIMCore</w:t>
      </w:r>
      <w:proofErr w:type="spellEnd"/>
    </w:p>
    <w:p w:rsidRPr="005A5A47" w:rsidR="005A5A47" w:rsidP="005A5A47" w:rsidRDefault="005A5A47" w14:paraId="3098B1D2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Пример запроса на получение справочников</w:t>
      </w:r>
    </w:p>
    <w:p w:rsidRPr="005A5A47" w:rsidR="005A5A47" w:rsidP="005A5A47" w:rsidRDefault="005A5A47" w14:paraId="6CEA9F0D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noProof/>
          <w:color w:val="172B4D"/>
          <w:sz w:val="21"/>
          <w:szCs w:val="21"/>
          <w:lang w:eastAsia="ru-RU"/>
        </w:rPr>
        <w:lastRenderedPageBreak/>
        <mc:AlternateContent>
          <mc:Choice Requires="wps">
            <w:drawing>
              <wp:inline distT="0" distB="0" distL="0" distR="0" wp14:anchorId="546D196B" wp14:editId="7874F336">
                <wp:extent cx="2379980" cy="2379980"/>
                <wp:effectExtent l="0" t="0" r="0" b="0"/>
                <wp:docPr id="1" name="Прямоугольник 1" descr="https://wiki.nodeart.app/download/attachments/82575740/Image%20Pasted%20at%202022-2-11%2001-00.png?version=1&amp;modificationDate=1644748420269&amp;api=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79980" cy="2379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5A705E83">
              <v:rect id="Прямоугольник 1" style="width:187.4pt;height:18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https://wiki.nodeart.app/download/attachments/82575740/Image%20Pasted%20at%202022-2-11%2001-00.png?version=1&amp;modificationDate=1644748420269&amp;api=v2" o:spid="_x0000_s1026" filled="f" stroked="f" w14:anchorId="3B7225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">
                <o:lock v:ext="edit" aspectratio="t"/>
                <w10:anchorlock/>
              </v:rect>
            </w:pict>
          </mc:Fallback>
        </mc:AlternateContent>
      </w:r>
    </w:p>
    <w:p w:rsidRPr="005A5A47" w:rsidR="005A5A47" w:rsidP="005A5A47" w:rsidRDefault="005A5A47" w14:paraId="7FE4A6C9" w14:textId="77777777">
      <w:pPr>
        <w:shd w:val="clear" w:color="auto" w:fill="FFFFFF"/>
        <w:spacing w:before="300" w:after="0" w:line="240" w:lineRule="auto"/>
        <w:outlineLvl w:val="3"/>
        <w:rPr>
          <w:rFonts w:ascii="Segoe UI" w:hAnsi="Segoe UI" w:eastAsia="Times New Roman" w:cs="Segoe UI"/>
          <w:b/>
          <w:bCs/>
          <w:color w:val="172B4D"/>
          <w:spacing w:val="-1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b/>
          <w:bCs/>
          <w:color w:val="172B4D"/>
          <w:spacing w:val="-1"/>
          <w:sz w:val="21"/>
          <w:szCs w:val="21"/>
          <w:lang w:eastAsia="ru-RU"/>
        </w:rPr>
        <w:t>Логика работы через таблицы:</w:t>
      </w:r>
    </w:p>
    <w:p w:rsidRPr="005A5A47" w:rsidR="005A5A47" w:rsidP="005A5A47" w:rsidRDefault="005A5A47" w14:paraId="01DF70F9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val="en-US"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Мы делаем промежуточные таблицы внутри DB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PIMa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, в которой мы будем складывать данные по ВСЕМ продуктам и по всем СПРАВОЧНИКАМ. Выгрузка в эти таблицы будет происходить раз в сутки. Для поддержания интеграционной целостности связи со справочниками используют </w:t>
      </w:r>
      <w:proofErr w:type="spellStart"/>
      <w:r w:rsidRPr="005A5A47">
        <w:rPr>
          <w:rFonts w:ascii="Segoe UI" w:hAnsi="Segoe UI" w:eastAsia="Times New Roman" w:cs="Segoe UI"/>
          <w:i/>
          <w:iCs/>
          <w:color w:val="222222"/>
          <w:sz w:val="21"/>
          <w:szCs w:val="21"/>
          <w:u w:val="single"/>
          <w:lang w:eastAsia="ru-RU"/>
        </w:rPr>
        <w:t>pimcore_object_id</w:t>
      </w:r>
      <w:proofErr w:type="spellEnd"/>
      <w:r w:rsidRPr="005A5A47">
        <w:rPr>
          <w:rFonts w:ascii="Segoe UI" w:hAnsi="Segoe UI" w:eastAsia="Times New Roman" w:cs="Segoe UI"/>
          <w:color w:val="222222"/>
          <w:sz w:val="21"/>
          <w:szCs w:val="21"/>
          <w:lang w:eastAsia="ru-RU"/>
        </w:rPr>
        <w:t>. Из</w:t>
      </w:r>
      <w:r w:rsidRPr="005A5A47">
        <w:rPr>
          <w:rFonts w:ascii="Segoe UI" w:hAnsi="Segoe UI" w:eastAsia="Times New Roman" w:cs="Segoe UI"/>
          <w:color w:val="222222"/>
          <w:sz w:val="21"/>
          <w:szCs w:val="21"/>
          <w:lang w:val="en-US" w:eastAsia="ru-RU"/>
        </w:rPr>
        <w:t xml:space="preserve"> </w:t>
      </w:r>
      <w:r w:rsidRPr="005A5A47">
        <w:rPr>
          <w:rFonts w:ascii="Segoe UI" w:hAnsi="Segoe UI" w:eastAsia="Times New Roman" w:cs="Segoe UI"/>
          <w:color w:val="222222"/>
          <w:sz w:val="21"/>
          <w:szCs w:val="21"/>
          <w:lang w:eastAsia="ru-RU"/>
        </w:rPr>
        <w:t>этих</w:t>
      </w:r>
      <w:r w:rsidRPr="005A5A47">
        <w:rPr>
          <w:rFonts w:ascii="Segoe UI" w:hAnsi="Segoe UI" w:eastAsia="Times New Roman" w:cs="Segoe UI"/>
          <w:color w:val="222222"/>
          <w:sz w:val="21"/>
          <w:szCs w:val="21"/>
          <w:lang w:val="en-US" w:eastAsia="ru-RU"/>
        </w:rPr>
        <w:t xml:space="preserve"> </w:t>
      </w:r>
      <w:r w:rsidRPr="005A5A47">
        <w:rPr>
          <w:rFonts w:ascii="Segoe UI" w:hAnsi="Segoe UI" w:eastAsia="Times New Roman" w:cs="Segoe UI"/>
          <w:color w:val="222222"/>
          <w:sz w:val="21"/>
          <w:szCs w:val="21"/>
          <w:lang w:eastAsia="ru-RU"/>
        </w:rPr>
        <w:t>таблиц</w:t>
      </w:r>
      <w:r w:rsidRPr="005A5A47">
        <w:rPr>
          <w:rFonts w:ascii="Segoe UI" w:hAnsi="Segoe UI" w:eastAsia="Times New Roman" w:cs="Segoe UI"/>
          <w:color w:val="222222"/>
          <w:sz w:val="21"/>
          <w:szCs w:val="21"/>
          <w:lang w:val="en-US" w:eastAsia="ru-RU"/>
        </w:rPr>
        <w:t xml:space="preserve"> </w:t>
      </w:r>
      <w:r w:rsidRPr="005A5A47">
        <w:rPr>
          <w:rFonts w:ascii="Segoe UI" w:hAnsi="Segoe UI" w:eastAsia="Times New Roman" w:cs="Segoe UI"/>
          <w:color w:val="222222"/>
          <w:sz w:val="21"/>
          <w:szCs w:val="21"/>
          <w:lang w:eastAsia="ru-RU"/>
        </w:rPr>
        <w:t>данные</w:t>
      </w:r>
      <w:r w:rsidRPr="005A5A47">
        <w:rPr>
          <w:rFonts w:ascii="Segoe UI" w:hAnsi="Segoe UI" w:eastAsia="Times New Roman" w:cs="Segoe UI"/>
          <w:color w:val="222222"/>
          <w:sz w:val="21"/>
          <w:szCs w:val="21"/>
          <w:lang w:val="en-US" w:eastAsia="ru-RU"/>
        </w:rPr>
        <w:t xml:space="preserve"> </w:t>
      </w:r>
      <w:r w:rsidRPr="005A5A47">
        <w:rPr>
          <w:rFonts w:ascii="Segoe UI" w:hAnsi="Segoe UI" w:eastAsia="Times New Roman" w:cs="Segoe UI"/>
          <w:color w:val="222222"/>
          <w:sz w:val="21"/>
          <w:szCs w:val="21"/>
          <w:lang w:eastAsia="ru-RU"/>
        </w:rPr>
        <w:t>может</w:t>
      </w:r>
      <w:r w:rsidRPr="005A5A47">
        <w:rPr>
          <w:rFonts w:ascii="Segoe UI" w:hAnsi="Segoe UI" w:eastAsia="Times New Roman" w:cs="Segoe UI"/>
          <w:color w:val="222222"/>
          <w:sz w:val="21"/>
          <w:szCs w:val="21"/>
          <w:lang w:val="en-US" w:eastAsia="ru-RU"/>
        </w:rPr>
        <w:t xml:space="preserve"> </w:t>
      </w:r>
      <w:r w:rsidRPr="005A5A47">
        <w:rPr>
          <w:rFonts w:ascii="Segoe UI" w:hAnsi="Segoe UI" w:eastAsia="Times New Roman" w:cs="Segoe UI"/>
          <w:color w:val="222222"/>
          <w:sz w:val="21"/>
          <w:szCs w:val="21"/>
          <w:lang w:eastAsia="ru-RU"/>
        </w:rPr>
        <w:t>забрать</w:t>
      </w:r>
      <w:r w:rsidRPr="005A5A47">
        <w:rPr>
          <w:rFonts w:ascii="Segoe UI" w:hAnsi="Segoe UI" w:eastAsia="Times New Roman" w:cs="Segoe UI"/>
          <w:color w:val="222222"/>
          <w:sz w:val="21"/>
          <w:szCs w:val="21"/>
          <w:lang w:val="en-US" w:eastAsia="ru-RU"/>
        </w:rPr>
        <w:t xml:space="preserve"> Navision.</w:t>
      </w:r>
    </w:p>
    <w:p w:rsidRPr="005A5A47" w:rsidR="005A5A47" w:rsidP="005A5A47" w:rsidRDefault="005A5A47" w14:paraId="73FDAEFC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val="en-US" w:eastAsia="ru-RU"/>
        </w:rPr>
      </w:pP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en-US" w:eastAsia="ru-RU"/>
        </w:rPr>
        <w:t>PIMSQLNavProducts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val="en-US" w:eastAsia="ru-RU"/>
        </w:rPr>
        <w:t xml:space="preserve"> in flat format1We store update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en-US" w:eastAsia="ru-RU"/>
        </w:rPr>
        <w:t>timestampquery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val="en-US" w:eastAsia="ru-RU"/>
        </w:rPr>
        <w:t xml:space="preserve"> updated entries2alert about </w:t>
      </w:r>
      <w:proofErr w:type="spellStart"/>
      <w:proofErr w:type="gram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en-US" w:eastAsia="ru-RU"/>
        </w:rPr>
        <w:t>erroropt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val="en-US" w:eastAsia="ru-RU"/>
        </w:rPr>
        <w:t>[</w:t>
      </w:r>
      <w:proofErr w:type="gramEnd"/>
      <w:r w:rsidRPr="005A5A47">
        <w:rPr>
          <w:rFonts w:ascii="Segoe UI" w:hAnsi="Segoe UI" w:eastAsia="Times New Roman" w:cs="Segoe UI"/>
          <w:color w:val="172B4D"/>
          <w:sz w:val="21"/>
          <w:szCs w:val="21"/>
          <w:lang w:val="en-US" w:eastAsia="ru-RU"/>
        </w:rPr>
        <w:t>if error]loop[Every day]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en-US" w:eastAsia="ru-RU"/>
        </w:rPr>
        <w:t>PIMSQLNav</w:t>
      </w:r>
      <w:proofErr w:type="spellEnd"/>
    </w:p>
    <w:p w:rsidRPr="005A5A47" w:rsidR="005A5A47" w:rsidP="005A5A47" w:rsidRDefault="005A5A47" w14:paraId="662EF208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Внутри таблиц есть так же два варианта хранения данных. Мы можем пойти классическим путем разложив каждое свойство товара или справочника в отдельную колонку. Этот путь не очень хорош в плане поддержки - добавление новых полей приведет к необходимости доработок.</w:t>
      </w:r>
    </w:p>
    <w:p w:rsidRPr="005A5A47" w:rsidR="005A5A47" w:rsidP="005A5A47" w:rsidRDefault="005A5A47" w14:paraId="320810D2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Альтернативным путем будет хранение данных о справочниках и товарах в виде JSON (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fldChar w:fldCharType="begin"/>
      </w: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instrText xml:space="preserve"> HYPERLINK "https://mariadb.com/kb/en/json-data-type/" \t "_blank" </w:instrText>
      </w: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fldChar w:fldCharType="separate"/>
      </w:r>
      <w:r w:rsidRPr="005A5A47">
        <w:rPr>
          <w:rFonts w:ascii="Segoe UI" w:hAnsi="Segoe UI" w:eastAsia="Times New Roman" w:cs="Segoe UI"/>
          <w:color w:val="0052CC"/>
          <w:sz w:val="21"/>
          <w:szCs w:val="21"/>
          <w:u w:val="single"/>
          <w:lang w:eastAsia="ru-RU"/>
        </w:rPr>
        <w:t>MariaDB</w:t>
      </w:r>
      <w:proofErr w:type="spellEnd"/>
      <w:r w:rsidRPr="005A5A47">
        <w:rPr>
          <w:rFonts w:ascii="Segoe UI" w:hAnsi="Segoe UI" w:eastAsia="Times New Roman" w:cs="Segoe UI"/>
          <w:color w:val="0052CC"/>
          <w:sz w:val="21"/>
          <w:szCs w:val="21"/>
          <w:u w:val="single"/>
          <w:lang w:eastAsia="ru-RU"/>
        </w:rPr>
        <w:t xml:space="preserve"> умеет в JSON</w:t>
      </w: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fldChar w:fldCharType="end"/>
      </w: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), что позволяет сделать универсальный механизм.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Navision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будет брать из JSON только те поля что ему нужны, в то время как в наличии будут все поля всегда. Отдельно отметим что такая система фактически аналогична прямым запросам, по структуре данных. При этом прямые АПИ запросы не требуют доработки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ПИМа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.</w:t>
      </w:r>
    </w:p>
    <w:p w:rsidRPr="005A5A47" w:rsidR="005A5A47" w:rsidP="005A5A47" w:rsidRDefault="005A5A47" w14:paraId="7A7A220D" w14:textId="77777777">
      <w:pPr>
        <w:shd w:val="clear" w:color="auto" w:fill="FFFFFF"/>
        <w:spacing w:before="300" w:after="0" w:line="240" w:lineRule="auto"/>
        <w:outlineLvl w:val="3"/>
        <w:rPr>
          <w:rFonts w:ascii="Segoe UI" w:hAnsi="Segoe UI" w:eastAsia="Times New Roman" w:cs="Segoe UI"/>
          <w:b/>
          <w:bCs/>
          <w:color w:val="172B4D"/>
          <w:spacing w:val="-1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b/>
          <w:bCs/>
          <w:color w:val="172B4D"/>
          <w:spacing w:val="-1"/>
          <w:sz w:val="21"/>
          <w:szCs w:val="21"/>
          <w:lang w:eastAsia="ru-RU"/>
        </w:rPr>
        <w:t>Список атрибутов товара, передача которых может отличаться:</w:t>
      </w:r>
    </w:p>
    <w:p w:rsidRPr="005A5A47" w:rsidR="005A5A47" w:rsidP="005A5A47" w:rsidRDefault="005A5A47" w14:paraId="3A793DCA" w14:textId="7777777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Передача цен</w:t>
      </w:r>
    </w:p>
    <w:p w:rsidRPr="005A5A47" w:rsidR="005A5A47" w:rsidP="005A5A47" w:rsidRDefault="005A5A47" w14:paraId="58444BF8" w14:textId="7777777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Передача наборов</w:t>
      </w:r>
    </w:p>
    <w:p w:rsidRPr="005A5A47" w:rsidR="005A5A47" w:rsidP="005A5A47" w:rsidRDefault="005A5A47" w14:paraId="4F233DE9" w14:textId="7777777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Передача данных о вариантах товаров </w:t>
      </w:r>
    </w:p>
    <w:p w:rsidRPr="005A5A47" w:rsidR="005A5A47" w:rsidP="005A5A47" w:rsidRDefault="005A5A47" w14:paraId="160B052A" w14:textId="77777777">
      <w:pPr>
        <w:shd w:val="clear" w:color="auto" w:fill="FFFFFF"/>
        <w:spacing w:before="300" w:after="0" w:line="240" w:lineRule="auto"/>
        <w:outlineLvl w:val="3"/>
        <w:rPr>
          <w:rFonts w:ascii="Segoe UI" w:hAnsi="Segoe UI" w:eastAsia="Times New Roman" w:cs="Segoe UI"/>
          <w:b/>
          <w:bCs/>
          <w:color w:val="172B4D"/>
          <w:spacing w:val="-1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b/>
          <w:bCs/>
          <w:color w:val="172B4D"/>
          <w:spacing w:val="-1"/>
          <w:sz w:val="21"/>
          <w:szCs w:val="21"/>
          <w:lang w:eastAsia="ru-RU"/>
        </w:rPr>
        <w:t xml:space="preserve">Возможные изменения полей </w:t>
      </w:r>
      <w:proofErr w:type="spellStart"/>
      <w:r w:rsidRPr="005A5A47">
        <w:rPr>
          <w:rFonts w:ascii="Segoe UI" w:hAnsi="Segoe UI" w:eastAsia="Times New Roman" w:cs="Segoe UI"/>
          <w:b/>
          <w:bCs/>
          <w:color w:val="172B4D"/>
          <w:spacing w:val="-1"/>
          <w:sz w:val="21"/>
          <w:szCs w:val="21"/>
          <w:lang w:eastAsia="ru-RU"/>
        </w:rPr>
        <w:t>Navision</w:t>
      </w:r>
      <w:proofErr w:type="spellEnd"/>
    </w:p>
    <w:p w:rsidRPr="005A5A47" w:rsidR="005A5A47" w:rsidP="005A5A47" w:rsidRDefault="005A5A47" w14:paraId="3FD1D6DA" w14:textId="7777777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НДС</w:t>
      </w:r>
    </w:p>
    <w:p w:rsidRPr="005A5A47" w:rsidR="005A5A47" w:rsidP="005A5A47" w:rsidRDefault="005A5A47" w14:paraId="702C44AE" w14:textId="77777777">
      <w:pPr>
        <w:shd w:val="clear" w:color="auto" w:fill="FFFFFF"/>
        <w:spacing w:before="450" w:after="0" w:line="240" w:lineRule="auto"/>
        <w:outlineLvl w:val="1"/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</w:pPr>
      <w:r w:rsidRPr="005A5A47"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  <w:t xml:space="preserve">Интеграция </w:t>
      </w:r>
      <w:proofErr w:type="spellStart"/>
      <w:r w:rsidRPr="005A5A47"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  <w:t>Navision</w:t>
      </w:r>
      <w:proofErr w:type="spellEnd"/>
      <w:r w:rsidRPr="005A5A47"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  <w:t xml:space="preserve"> → 1С УТП</w:t>
      </w:r>
    </w:p>
    <w:p w:rsidRPr="005A5A47" w:rsidR="005A5A47" w:rsidP="005A5A47" w:rsidRDefault="005A5A47" w14:paraId="6D53BF18" w14:textId="77777777">
      <w:pPr>
        <w:shd w:val="clear" w:color="auto" w:fill="FFFFFF"/>
        <w:spacing w:before="450" w:after="0" w:line="240" w:lineRule="auto"/>
        <w:jc w:val="center"/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</w:pPr>
      <w:proofErr w:type="spellStart"/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  <w:t>Navision</w:t>
      </w:r>
      <w:proofErr w:type="spellEnd"/>
    </w:p>
    <w:p w:rsidRPr="005A5A47" w:rsidR="005A5A47" w:rsidP="005A5A47" w:rsidRDefault="005A5A47" w14:paraId="40D6ED89" w14:textId="77777777">
      <w:pPr>
        <w:shd w:val="clear" w:color="auto" w:fill="FFFFFF"/>
        <w:spacing w:before="450" w:after="0" w:line="240" w:lineRule="auto"/>
        <w:jc w:val="center"/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</w:pPr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  <w:t>1C УТП</w:t>
      </w:r>
    </w:p>
    <w:p w:rsidRPr="005A5A47" w:rsidR="005A5A47" w:rsidP="005A5A47" w:rsidRDefault="005A5A47" w14:paraId="10637751" w14:textId="77777777">
      <w:pPr>
        <w:shd w:val="clear" w:color="auto" w:fill="FFFFFF"/>
        <w:spacing w:before="450" w:after="0" w:line="240" w:lineRule="auto"/>
        <w:jc w:val="center"/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</w:pPr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  <w:lastRenderedPageBreak/>
        <w:t>Артикул</w:t>
      </w:r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  <w:br/>
      </w:r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  <w:t xml:space="preserve">Код </w:t>
      </w:r>
      <w:proofErr w:type="spellStart"/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  <w:t>тетры</w:t>
      </w:r>
      <w:proofErr w:type="spellEnd"/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  <w:br/>
      </w:r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  <w:t>Номенклатурный номер</w:t>
      </w:r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  <w:br/>
      </w:r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  <w:t>Наименование товара</w:t>
      </w:r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  <w:br/>
      </w:r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  <w:t>Объем</w:t>
      </w:r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  <w:br/>
      </w:r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  <w:t>Владелец</w:t>
      </w:r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  <w:br/>
      </w:r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  <w:t>Торговая марка</w:t>
      </w:r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  <w:br/>
      </w:r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  <w:t>Линия</w:t>
      </w:r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  <w:br/>
      </w:r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  <w:t>Класс</w:t>
      </w:r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  <w:br/>
      </w:r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  <w:t>В коробке</w:t>
      </w:r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  <w:br/>
      </w:r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  <w:t>В паллете</w:t>
      </w:r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  <w:br/>
      </w:r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  <w:t>Название(</w:t>
      </w:r>
      <w:proofErr w:type="spellStart"/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  <w:t>eng</w:t>
      </w:r>
      <w:proofErr w:type="spellEnd"/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  <w:t>)</w:t>
      </w:r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  <w:br/>
      </w:r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  <w:t>Штрих код</w:t>
      </w:r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  <w:br/>
      </w:r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  <w:t>Разрешительный документ</w:t>
      </w:r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  <w:br/>
      </w:r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  <w:t>Код УКТЗЕД</w:t>
      </w:r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  <w:br/>
      </w:r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  <w:t>Назначение</w:t>
      </w:r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  <w:br/>
      </w:r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  <w:t>Базовая единица измерения</w:t>
      </w:r>
    </w:p>
    <w:p w:rsidRPr="005A5A47" w:rsidR="005A5A47" w:rsidP="005A5A47" w:rsidRDefault="005A5A47" w14:paraId="52E50A09" w14:textId="77777777">
      <w:pPr>
        <w:shd w:val="clear" w:color="auto" w:fill="FFFFFF"/>
        <w:spacing w:before="450" w:after="0" w:line="240" w:lineRule="auto"/>
        <w:outlineLvl w:val="1"/>
        <w:rPr>
          <w:rFonts w:ascii="Segoe UI" w:hAnsi="Segoe UI" w:eastAsia="Times New Roman" w:cs="Segoe UI"/>
          <w:color w:val="172B4D"/>
          <w:spacing w:val="-2"/>
          <w:sz w:val="30"/>
          <w:szCs w:val="30"/>
          <w:lang w:val="en-US" w:eastAsia="ru-RU"/>
        </w:rPr>
      </w:pPr>
      <w:r w:rsidRPr="005A5A47"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  <w:t>Интеграция</w:t>
      </w:r>
      <w:r w:rsidRPr="005A5A47">
        <w:rPr>
          <w:rFonts w:ascii="Segoe UI" w:hAnsi="Segoe UI" w:eastAsia="Times New Roman" w:cs="Segoe UI"/>
          <w:color w:val="172B4D"/>
          <w:spacing w:val="-2"/>
          <w:sz w:val="30"/>
          <w:szCs w:val="30"/>
          <w:lang w:val="en-US" w:eastAsia="ru-RU"/>
        </w:rPr>
        <w:t xml:space="preserve"> Navision </w:t>
      </w:r>
      <w:proofErr w:type="gramStart"/>
      <w:r w:rsidRPr="005A5A47">
        <w:rPr>
          <w:rFonts w:ascii="Segoe UI" w:hAnsi="Segoe UI" w:eastAsia="Times New Roman" w:cs="Segoe UI"/>
          <w:color w:val="172B4D"/>
          <w:spacing w:val="-2"/>
          <w:sz w:val="30"/>
          <w:szCs w:val="30"/>
          <w:lang w:val="en-US" w:eastAsia="ru-RU"/>
        </w:rPr>
        <w:t>↔  Tetra</w:t>
      </w:r>
      <w:proofErr w:type="gramEnd"/>
      <w:r w:rsidRPr="005A5A47">
        <w:rPr>
          <w:rFonts w:ascii="Segoe UI" w:hAnsi="Segoe UI" w:eastAsia="Times New Roman" w:cs="Segoe UI"/>
          <w:color w:val="172B4D"/>
          <w:spacing w:val="-2"/>
          <w:sz w:val="30"/>
          <w:szCs w:val="30"/>
          <w:lang w:val="en-US" w:eastAsia="ru-RU"/>
        </w:rPr>
        <w:t xml:space="preserve"> WMS</w:t>
      </w:r>
    </w:p>
    <w:p w:rsidRPr="005A5A47" w:rsidR="005A5A47" w:rsidP="005A5A47" w:rsidRDefault="005A5A47" w14:paraId="37BECA2B" w14:textId="77777777">
      <w:pPr>
        <w:shd w:val="clear" w:color="auto" w:fill="FFFFFF"/>
        <w:spacing w:before="450" w:after="0" w:line="240" w:lineRule="auto"/>
        <w:jc w:val="center"/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val="en-US" w:eastAsia="ru-RU"/>
        </w:rPr>
      </w:pPr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val="en-US" w:eastAsia="ru-RU"/>
        </w:rPr>
        <w:t>Navision</w:t>
      </w:r>
    </w:p>
    <w:p w:rsidRPr="005A5A47" w:rsidR="005A5A47" w:rsidP="005A5A47" w:rsidRDefault="005A5A47" w14:paraId="2D5EB7BA" w14:textId="77777777">
      <w:pPr>
        <w:shd w:val="clear" w:color="auto" w:fill="FFFFFF"/>
        <w:spacing w:before="450" w:after="0" w:line="240" w:lineRule="auto"/>
        <w:jc w:val="center"/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val="en-US" w:eastAsia="ru-RU"/>
        </w:rPr>
      </w:pPr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val="en-US" w:eastAsia="ru-RU"/>
        </w:rPr>
        <w:t>Tetra WMS</w:t>
      </w:r>
    </w:p>
    <w:p w:rsidRPr="005A5A47" w:rsidR="005A5A47" w:rsidP="005A5A47" w:rsidRDefault="005A5A47" w14:paraId="25BB27D3" w14:textId="77777777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765"/>
        <w:jc w:val="center"/>
        <w:rPr>
          <w:rFonts w:ascii="Helvetica" w:hAnsi="Helvetica" w:eastAsia="Times New Roman" w:cs="Helvetica"/>
          <w:color w:val="172B4D"/>
          <w:sz w:val="21"/>
          <w:szCs w:val="21"/>
          <w:bdr w:val="single" w:color="D0D0D0" w:sz="6" w:space="0" w:frame="1"/>
          <w:shd w:val="clear" w:color="auto" w:fill="FFFFFF"/>
          <w:lang w:eastAsia="ru-RU"/>
        </w:rPr>
      </w:pPr>
      <w:r w:rsidRPr="005A5A47">
        <w:rPr>
          <w:rFonts w:ascii="Helvetica" w:hAnsi="Helvetica" w:eastAsia="Times New Roman" w:cs="Helvetica"/>
          <w:color w:val="172B4D"/>
          <w:sz w:val="21"/>
          <w:szCs w:val="21"/>
          <w:bdr w:val="single" w:color="D0D0D0" w:sz="6" w:space="0" w:frame="1"/>
          <w:shd w:val="clear" w:color="auto" w:fill="FFFFFF"/>
          <w:lang w:eastAsia="ru-RU"/>
        </w:rPr>
        <w:t>Владелец SKU</w:t>
      </w:r>
    </w:p>
    <w:p w:rsidRPr="005A5A47" w:rsidR="005A5A47" w:rsidP="005A5A47" w:rsidRDefault="005A5A47" w14:paraId="17F3878C" w14:textId="77777777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765"/>
        <w:jc w:val="center"/>
        <w:rPr>
          <w:rFonts w:ascii="Helvetica" w:hAnsi="Helvetica" w:eastAsia="Times New Roman" w:cs="Helvetica"/>
          <w:color w:val="172B4D"/>
          <w:sz w:val="21"/>
          <w:szCs w:val="21"/>
          <w:bdr w:val="single" w:color="D0D0D0" w:sz="6" w:space="0" w:frame="1"/>
          <w:shd w:val="clear" w:color="auto" w:fill="FFFFFF"/>
          <w:lang w:eastAsia="ru-RU"/>
        </w:rPr>
      </w:pPr>
      <w:r w:rsidRPr="005A5A47">
        <w:rPr>
          <w:rFonts w:ascii="Helvetica" w:hAnsi="Helvetica" w:eastAsia="Times New Roman" w:cs="Helvetica"/>
          <w:color w:val="172B4D"/>
          <w:sz w:val="21"/>
          <w:szCs w:val="21"/>
          <w:bdr w:val="single" w:color="D0D0D0" w:sz="6" w:space="0" w:frame="1"/>
          <w:shd w:val="clear" w:color="auto" w:fill="FFFFFF"/>
          <w:lang w:eastAsia="ru-RU"/>
        </w:rPr>
        <w:t>Наименование - </w:t>
      </w:r>
    </w:p>
    <w:p w:rsidRPr="005A5A47" w:rsidR="005A5A47" w:rsidP="005A5A47" w:rsidRDefault="005A5A47" w14:paraId="74A3BAAE" w14:textId="77777777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765"/>
        <w:jc w:val="center"/>
        <w:rPr>
          <w:rFonts w:ascii="Helvetica" w:hAnsi="Helvetica" w:eastAsia="Times New Roman" w:cs="Helvetica"/>
          <w:color w:val="172B4D"/>
          <w:sz w:val="21"/>
          <w:szCs w:val="21"/>
          <w:bdr w:val="single" w:color="D0D0D0" w:sz="6" w:space="0" w:frame="1"/>
          <w:shd w:val="clear" w:color="auto" w:fill="FFFFFF"/>
          <w:lang w:eastAsia="ru-RU"/>
        </w:rPr>
      </w:pPr>
      <w:r w:rsidRPr="005A5A47">
        <w:rPr>
          <w:rFonts w:ascii="Helvetica" w:hAnsi="Helvetica" w:eastAsia="Times New Roman" w:cs="Helvetica"/>
          <w:color w:val="172B4D"/>
          <w:sz w:val="21"/>
          <w:szCs w:val="21"/>
          <w:bdr w:val="single" w:color="D0D0D0" w:sz="6" w:space="0" w:frame="1"/>
          <w:shd w:val="clear" w:color="auto" w:fill="FFFFFF"/>
          <w:lang w:eastAsia="ru-RU"/>
        </w:rPr>
        <w:t>Принцип подбора партий </w:t>
      </w:r>
    </w:p>
    <w:p w:rsidRPr="005A5A47" w:rsidR="005A5A47" w:rsidP="005A5A47" w:rsidRDefault="005A5A47" w14:paraId="483DA796" w14:textId="77777777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765"/>
        <w:jc w:val="center"/>
        <w:rPr>
          <w:rFonts w:ascii="Helvetica" w:hAnsi="Helvetica" w:eastAsia="Times New Roman" w:cs="Helvetica"/>
          <w:color w:val="172B4D"/>
          <w:sz w:val="21"/>
          <w:szCs w:val="21"/>
          <w:bdr w:val="single" w:color="D0D0D0" w:sz="6" w:space="0" w:frame="1"/>
          <w:shd w:val="clear" w:color="auto" w:fill="FFFFFF"/>
          <w:lang w:eastAsia="ru-RU"/>
        </w:rPr>
      </w:pPr>
      <w:r w:rsidRPr="005A5A47">
        <w:rPr>
          <w:rFonts w:ascii="Helvetica" w:hAnsi="Helvetica" w:eastAsia="Times New Roman" w:cs="Helvetica"/>
          <w:color w:val="172B4D"/>
          <w:sz w:val="21"/>
          <w:szCs w:val="21"/>
          <w:bdr w:val="single" w:color="D0D0D0" w:sz="6" w:space="0" w:frame="1"/>
          <w:shd w:val="clear" w:color="auto" w:fill="FFFFFF"/>
          <w:lang w:eastAsia="ru-RU"/>
        </w:rPr>
        <w:t>Производитель</w:t>
      </w:r>
    </w:p>
    <w:p w:rsidRPr="005A5A47" w:rsidR="005A5A47" w:rsidP="005A5A47" w:rsidRDefault="005A5A47" w14:paraId="0053016F" w14:textId="77777777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765"/>
        <w:jc w:val="center"/>
        <w:rPr>
          <w:rFonts w:ascii="Helvetica" w:hAnsi="Helvetica" w:eastAsia="Times New Roman" w:cs="Helvetica"/>
          <w:color w:val="172B4D"/>
          <w:sz w:val="21"/>
          <w:szCs w:val="21"/>
          <w:bdr w:val="single" w:color="D0D0D0" w:sz="6" w:space="0" w:frame="1"/>
          <w:shd w:val="clear" w:color="auto" w:fill="FFFFFF"/>
          <w:lang w:eastAsia="ru-RU"/>
        </w:rPr>
      </w:pPr>
      <w:r w:rsidRPr="005A5A47">
        <w:rPr>
          <w:rFonts w:ascii="Helvetica" w:hAnsi="Helvetica" w:eastAsia="Times New Roman" w:cs="Helvetica"/>
          <w:color w:val="172B4D"/>
          <w:sz w:val="21"/>
          <w:szCs w:val="21"/>
          <w:bdr w:val="single" w:color="D0D0D0" w:sz="6" w:space="0" w:frame="1"/>
          <w:shd w:val="clear" w:color="auto" w:fill="FFFFFF"/>
          <w:lang w:eastAsia="ru-RU"/>
        </w:rPr>
        <w:t>Артикул производителя</w:t>
      </w:r>
    </w:p>
    <w:p w:rsidRPr="005A5A47" w:rsidR="005A5A47" w:rsidP="005A5A47" w:rsidRDefault="005A5A47" w14:paraId="0B6AADEF" w14:textId="77777777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765"/>
        <w:jc w:val="center"/>
        <w:rPr>
          <w:rFonts w:ascii="Helvetica" w:hAnsi="Helvetica" w:eastAsia="Times New Roman" w:cs="Helvetica"/>
          <w:color w:val="172B4D"/>
          <w:sz w:val="21"/>
          <w:szCs w:val="21"/>
          <w:bdr w:val="single" w:color="D0D0D0" w:sz="6" w:space="0" w:frame="1"/>
          <w:shd w:val="clear" w:color="auto" w:fill="FFFFFF"/>
          <w:lang w:eastAsia="ru-RU"/>
        </w:rPr>
      </w:pPr>
      <w:r w:rsidRPr="005A5A47">
        <w:rPr>
          <w:rFonts w:ascii="Helvetica" w:hAnsi="Helvetica" w:eastAsia="Times New Roman" w:cs="Helvetica"/>
          <w:color w:val="172B4D"/>
          <w:sz w:val="21"/>
          <w:szCs w:val="21"/>
          <w:bdr w:val="single" w:color="D0D0D0" w:sz="6" w:space="0" w:frame="1"/>
          <w:shd w:val="clear" w:color="auto" w:fill="FFFFFF"/>
          <w:lang w:eastAsia="ru-RU"/>
        </w:rPr>
        <w:t xml:space="preserve">Код </w:t>
      </w:r>
      <w:proofErr w:type="spellStart"/>
      <w:r w:rsidRPr="005A5A47">
        <w:rPr>
          <w:rFonts w:ascii="Helvetica" w:hAnsi="Helvetica" w:eastAsia="Times New Roman" w:cs="Helvetica"/>
          <w:color w:val="172B4D"/>
          <w:sz w:val="21"/>
          <w:szCs w:val="21"/>
          <w:bdr w:val="single" w:color="D0D0D0" w:sz="6" w:space="0" w:frame="1"/>
          <w:shd w:val="clear" w:color="auto" w:fill="FFFFFF"/>
          <w:lang w:eastAsia="ru-RU"/>
        </w:rPr>
        <w:t>тетры</w:t>
      </w:r>
      <w:proofErr w:type="spellEnd"/>
    </w:p>
    <w:p w:rsidRPr="005A5A47" w:rsidR="005A5A47" w:rsidP="005A5A47" w:rsidRDefault="005A5A47" w14:paraId="169F5C8E" w14:textId="77777777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765"/>
        <w:jc w:val="center"/>
        <w:rPr>
          <w:rFonts w:ascii="Helvetica" w:hAnsi="Helvetica" w:eastAsia="Times New Roman" w:cs="Helvetica"/>
          <w:color w:val="172B4D"/>
          <w:sz w:val="21"/>
          <w:szCs w:val="21"/>
          <w:bdr w:val="single" w:color="D0D0D0" w:sz="6" w:space="0" w:frame="1"/>
          <w:shd w:val="clear" w:color="auto" w:fill="FFFFFF"/>
          <w:lang w:eastAsia="ru-RU"/>
        </w:rPr>
      </w:pPr>
      <w:r w:rsidRPr="005A5A47">
        <w:rPr>
          <w:rFonts w:ascii="Helvetica" w:hAnsi="Helvetica" w:eastAsia="Times New Roman" w:cs="Helvetica"/>
          <w:color w:val="172B4D"/>
          <w:sz w:val="21"/>
          <w:szCs w:val="21"/>
          <w:bdr w:val="single" w:color="D0D0D0" w:sz="6" w:space="0" w:frame="1"/>
          <w:shd w:val="clear" w:color="auto" w:fill="FFFFFF"/>
          <w:lang w:eastAsia="ru-RU"/>
        </w:rPr>
        <w:t>Описание</w:t>
      </w:r>
    </w:p>
    <w:p w:rsidRPr="005A5A47" w:rsidR="005A5A47" w:rsidP="005A5A47" w:rsidRDefault="005A5A47" w14:paraId="7AAE7450" w14:textId="77777777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765"/>
        <w:jc w:val="center"/>
        <w:rPr>
          <w:rFonts w:ascii="Helvetica" w:hAnsi="Helvetica" w:eastAsia="Times New Roman" w:cs="Helvetica"/>
          <w:color w:val="172B4D"/>
          <w:sz w:val="21"/>
          <w:szCs w:val="21"/>
          <w:bdr w:val="single" w:color="D0D0D0" w:sz="6" w:space="0" w:frame="1"/>
          <w:shd w:val="clear" w:color="auto" w:fill="FFFFFF"/>
          <w:lang w:eastAsia="ru-RU"/>
        </w:rPr>
      </w:pPr>
      <w:r w:rsidRPr="005A5A47">
        <w:rPr>
          <w:rFonts w:ascii="Helvetica" w:hAnsi="Helvetica" w:eastAsia="Times New Roman" w:cs="Helvetica"/>
          <w:color w:val="172B4D"/>
          <w:sz w:val="21"/>
          <w:szCs w:val="21"/>
          <w:bdr w:val="single" w:color="D0D0D0" w:sz="6" w:space="0" w:frame="1"/>
          <w:shd w:val="clear" w:color="auto" w:fill="FFFFFF"/>
          <w:lang w:eastAsia="ru-RU"/>
        </w:rPr>
        <w:t>Полное имя</w:t>
      </w:r>
    </w:p>
    <w:p w:rsidRPr="005A5A47" w:rsidR="005A5A47" w:rsidP="005A5A47" w:rsidRDefault="005A5A47" w14:paraId="11B10F9F" w14:textId="77777777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765"/>
        <w:jc w:val="center"/>
        <w:rPr>
          <w:rFonts w:ascii="Helvetica" w:hAnsi="Helvetica" w:eastAsia="Times New Roman" w:cs="Helvetica"/>
          <w:color w:val="172B4D"/>
          <w:sz w:val="21"/>
          <w:szCs w:val="21"/>
          <w:bdr w:val="single" w:color="D0D0D0" w:sz="6" w:space="0" w:frame="1"/>
          <w:shd w:val="clear" w:color="auto" w:fill="FFFFFF"/>
          <w:lang w:eastAsia="ru-RU"/>
        </w:rPr>
      </w:pPr>
      <w:r w:rsidRPr="005A5A47">
        <w:rPr>
          <w:rFonts w:ascii="Helvetica" w:hAnsi="Helvetica" w:eastAsia="Times New Roman" w:cs="Helvetica"/>
          <w:color w:val="172B4D"/>
          <w:sz w:val="21"/>
          <w:szCs w:val="21"/>
          <w:bdr w:val="single" w:color="D0D0D0" w:sz="6" w:space="0" w:frame="1"/>
          <w:shd w:val="clear" w:color="auto" w:fill="FFFFFF"/>
          <w:lang w:eastAsia="ru-RU"/>
        </w:rPr>
        <w:t>Штрих код (строкой)</w:t>
      </w:r>
    </w:p>
    <w:p w:rsidRPr="005A5A47" w:rsidR="005A5A47" w:rsidP="005A5A47" w:rsidRDefault="005A5A47" w14:paraId="50B10DDE" w14:textId="77777777">
      <w:pPr>
        <w:shd w:val="clear" w:color="auto" w:fill="FFFFFF"/>
        <w:spacing w:after="0" w:line="240" w:lineRule="auto"/>
        <w:jc w:val="center"/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</w:pPr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  <w:t>Длина продукта в упаковке, мм</w:t>
      </w:r>
    </w:p>
    <w:p w:rsidRPr="005A5A47" w:rsidR="005A5A47" w:rsidP="005A5A47" w:rsidRDefault="005A5A47" w14:paraId="336DE5F3" w14:textId="77777777">
      <w:pPr>
        <w:shd w:val="clear" w:color="auto" w:fill="FFFFFF"/>
        <w:spacing w:after="0" w:line="240" w:lineRule="auto"/>
        <w:jc w:val="center"/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</w:pPr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  <w:t>Ширина продукта в упаковке, мм</w:t>
      </w:r>
    </w:p>
    <w:p w:rsidRPr="005A5A47" w:rsidR="005A5A47" w:rsidP="005A5A47" w:rsidRDefault="005A5A47" w14:paraId="1A1B6F20" w14:textId="77777777">
      <w:pPr>
        <w:shd w:val="clear" w:color="auto" w:fill="FFFFFF"/>
        <w:spacing w:after="0" w:line="240" w:lineRule="auto"/>
        <w:jc w:val="center"/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</w:pPr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  <w:t>Высота продукта в упаковке, мм</w:t>
      </w:r>
    </w:p>
    <w:p w:rsidRPr="005A5A47" w:rsidR="005A5A47" w:rsidP="005A5A47" w:rsidRDefault="005A5A47" w14:paraId="2982DBEB" w14:textId="77777777">
      <w:pPr>
        <w:shd w:val="clear" w:color="auto" w:fill="FFFFFF"/>
        <w:spacing w:after="0" w:line="240" w:lineRule="auto"/>
        <w:jc w:val="center"/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</w:pPr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  <w:t>Вес продукта в упаковке, г</w:t>
      </w:r>
    </w:p>
    <w:p w:rsidRPr="005A5A47" w:rsidR="005A5A47" w:rsidP="005A5A47" w:rsidRDefault="005A5A47" w14:paraId="1C3B902E" w14:textId="77777777">
      <w:pPr>
        <w:shd w:val="clear" w:color="auto" w:fill="FFFFFF"/>
        <w:spacing w:after="0" w:line="240" w:lineRule="auto"/>
        <w:jc w:val="center"/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</w:pPr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  <w:t>Количество в коробке</w:t>
      </w:r>
    </w:p>
    <w:p w:rsidRPr="005A5A47" w:rsidR="005A5A47" w:rsidP="005A5A47" w:rsidRDefault="005A5A47" w14:paraId="3416E4F7" w14:textId="77777777">
      <w:pPr>
        <w:shd w:val="clear" w:color="auto" w:fill="FFFFFF"/>
        <w:spacing w:before="450" w:after="0" w:line="240" w:lineRule="auto"/>
        <w:outlineLvl w:val="1"/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</w:pPr>
      <w:r w:rsidRPr="005A5A47"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  <w:t xml:space="preserve">Интеграция </w:t>
      </w:r>
      <w:proofErr w:type="spellStart"/>
      <w:r w:rsidRPr="005A5A47"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  <w:t>Navision</w:t>
      </w:r>
      <w:proofErr w:type="spellEnd"/>
      <w:r w:rsidRPr="005A5A47"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  <w:t xml:space="preserve"> → </w:t>
      </w:r>
      <w:proofErr w:type="spellStart"/>
      <w:r w:rsidRPr="005A5A47"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  <w:t>Orders</w:t>
      </w:r>
      <w:proofErr w:type="spellEnd"/>
    </w:p>
    <w:p w:rsidRPr="005A5A47" w:rsidR="005A5A47" w:rsidP="005A5A47" w:rsidRDefault="005A5A47" w14:paraId="6D5AB0AB" w14:textId="77777777">
      <w:pPr>
        <w:shd w:val="clear" w:color="auto" w:fill="FFFFFF"/>
        <w:spacing w:before="450" w:after="0" w:line="240" w:lineRule="auto"/>
        <w:jc w:val="center"/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</w:pPr>
      <w:proofErr w:type="spellStart"/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  <w:t>Navision</w:t>
      </w:r>
      <w:proofErr w:type="spellEnd"/>
    </w:p>
    <w:p w:rsidRPr="005A5A47" w:rsidR="005A5A47" w:rsidP="005A5A47" w:rsidRDefault="005A5A47" w14:paraId="4B388143" w14:textId="77777777">
      <w:pPr>
        <w:shd w:val="clear" w:color="auto" w:fill="FFFFFF"/>
        <w:spacing w:before="450" w:after="0" w:line="240" w:lineRule="auto"/>
        <w:jc w:val="center"/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</w:pPr>
      <w:proofErr w:type="spellStart"/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  <w:t>Orders</w:t>
      </w:r>
      <w:proofErr w:type="spellEnd"/>
    </w:p>
    <w:p w:rsidRPr="005A5A47" w:rsidR="005A5A47" w:rsidP="005A5A47" w:rsidRDefault="005A5A47" w14:paraId="51C3CBF8" w14:textId="77777777">
      <w:pPr>
        <w:shd w:val="clear" w:color="auto" w:fill="FFFFFF"/>
        <w:spacing w:before="450" w:after="0" w:line="240" w:lineRule="auto"/>
        <w:jc w:val="center"/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</w:pPr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  <w:t>Код товара</w:t>
      </w:r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  <w:br/>
      </w:r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  <w:t>Статус товара</w:t>
      </w:r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  <w:br/>
      </w:r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  <w:t>ТМ</w:t>
      </w:r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  <w:br/>
      </w:r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  <w:t>Линия</w:t>
      </w:r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  <w:br/>
      </w:r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  <w:t>Артикул</w:t>
      </w:r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  <w:br/>
      </w:r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  <w:t>Название</w:t>
      </w:r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  <w:br/>
      </w:r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  <w:t>Объем</w:t>
      </w:r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  <w:br/>
      </w:r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  <w:t>Количество в коробке</w:t>
      </w:r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  <w:br/>
      </w:r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  <w:lastRenderedPageBreak/>
        <w:t>Цена закупки</w:t>
      </w:r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  <w:br/>
      </w:r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  <w:t>Сертификат (ГЗ)</w:t>
      </w:r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  <w:br/>
      </w:r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  <w:t>Годен до</w:t>
      </w:r>
    </w:p>
    <w:p w:rsidRPr="005A5A47" w:rsidR="005A5A47" w:rsidP="005A5A47" w:rsidRDefault="005A5A47" w14:paraId="5F74C0C2" w14:textId="77777777">
      <w:pPr>
        <w:shd w:val="clear" w:color="auto" w:fill="FFFFFF"/>
        <w:spacing w:before="450" w:after="0" w:line="240" w:lineRule="auto"/>
        <w:outlineLvl w:val="1"/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</w:pPr>
      <w:r w:rsidRPr="005A5A47"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  <w:t xml:space="preserve">Интеграция </w:t>
      </w:r>
      <w:proofErr w:type="spellStart"/>
      <w:r w:rsidRPr="005A5A47"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  <w:t>Navision</w:t>
      </w:r>
      <w:proofErr w:type="spellEnd"/>
      <w:r w:rsidRPr="005A5A47"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  <w:t xml:space="preserve"> → </w:t>
      </w:r>
      <w:proofErr w:type="spellStart"/>
      <w:r w:rsidRPr="005A5A47"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  <w:t>Labels</w:t>
      </w:r>
      <w:proofErr w:type="spellEnd"/>
    </w:p>
    <w:p w:rsidRPr="005A5A47" w:rsidR="005A5A47" w:rsidP="005A5A47" w:rsidRDefault="005A5A47" w14:paraId="1D13C040" w14:textId="77777777">
      <w:pPr>
        <w:shd w:val="clear" w:color="auto" w:fill="FFFFFF"/>
        <w:spacing w:before="450" w:after="0" w:line="240" w:lineRule="auto"/>
        <w:jc w:val="center"/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</w:pPr>
      <w:proofErr w:type="spellStart"/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  <w:t>Navision</w:t>
      </w:r>
      <w:proofErr w:type="spellEnd"/>
    </w:p>
    <w:p w:rsidRPr="005A5A47" w:rsidR="005A5A47" w:rsidP="005A5A47" w:rsidRDefault="005A5A47" w14:paraId="19C30EB3" w14:textId="77777777">
      <w:pPr>
        <w:shd w:val="clear" w:color="auto" w:fill="FFFFFF"/>
        <w:spacing w:before="450" w:after="0" w:line="240" w:lineRule="auto"/>
        <w:jc w:val="center"/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</w:pPr>
      <w:proofErr w:type="spellStart"/>
      <w:r w:rsidRPr="005A5A47"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  <w:t>Labels</w:t>
      </w:r>
      <w:proofErr w:type="spellEnd"/>
    </w:p>
    <w:p w:rsidRPr="005A5A47" w:rsidR="005A5A47" w:rsidP="005A5A47" w:rsidRDefault="005A5A47" w14:paraId="6B17AC63" w14:textId="77777777">
      <w:pPr>
        <w:shd w:val="clear" w:color="auto" w:fill="FFFFFF"/>
        <w:spacing w:before="450" w:after="0" w:line="240" w:lineRule="auto"/>
        <w:jc w:val="center"/>
        <w:rPr>
          <w:rFonts w:ascii="Helvetica" w:hAnsi="Helvetica" w:eastAsia="Times New Roman" w:cs="Helvetica"/>
          <w:color w:val="000000"/>
          <w:sz w:val="18"/>
          <w:szCs w:val="18"/>
          <w:bdr w:val="single" w:color="D0D0D0" w:sz="6" w:space="0" w:frame="1"/>
          <w:shd w:val="clear" w:color="auto" w:fill="FFFFFF"/>
          <w:lang w:eastAsia="ru-RU"/>
        </w:rPr>
      </w:pPr>
      <w:r w:rsidRPr="005A5A47">
        <w:rPr>
          <w:rFonts w:ascii="Helvetica" w:hAnsi="Helvetica" w:eastAsia="Times New Roman" w:cs="Helvetica"/>
          <w:color w:val="172B4D"/>
          <w:sz w:val="12"/>
          <w:szCs w:val="12"/>
          <w:bdr w:val="single" w:color="D0D0D0" w:sz="6" w:space="0" w:frame="1"/>
          <w:shd w:val="clear" w:color="auto" w:fill="FFFFFF"/>
          <w:lang w:eastAsia="ru-RU"/>
        </w:rPr>
        <w:t>ТМ</w:t>
      </w:r>
      <w:r w:rsidRPr="005A5A47">
        <w:rPr>
          <w:rFonts w:ascii="Helvetica" w:hAnsi="Helvetica" w:eastAsia="Times New Roman" w:cs="Helvetica"/>
          <w:color w:val="172B4D"/>
          <w:sz w:val="12"/>
          <w:szCs w:val="12"/>
          <w:bdr w:val="single" w:color="D0D0D0" w:sz="6" w:space="0" w:frame="1"/>
          <w:shd w:val="clear" w:color="auto" w:fill="FFFFFF"/>
          <w:lang w:eastAsia="ru-RU"/>
        </w:rPr>
        <w:br/>
      </w:r>
      <w:r w:rsidRPr="005A5A47">
        <w:rPr>
          <w:rFonts w:ascii="Helvetica" w:hAnsi="Helvetica" w:eastAsia="Times New Roman" w:cs="Helvetica"/>
          <w:color w:val="172B4D"/>
          <w:sz w:val="12"/>
          <w:szCs w:val="12"/>
          <w:bdr w:val="single" w:color="D0D0D0" w:sz="6" w:space="0" w:frame="1"/>
          <w:shd w:val="clear" w:color="auto" w:fill="FFFFFF"/>
          <w:lang w:eastAsia="ru-RU"/>
        </w:rPr>
        <w:t>Линия</w:t>
      </w:r>
      <w:r w:rsidRPr="005A5A47">
        <w:rPr>
          <w:rFonts w:ascii="Helvetica" w:hAnsi="Helvetica" w:eastAsia="Times New Roman" w:cs="Helvetica"/>
          <w:color w:val="172B4D"/>
          <w:sz w:val="12"/>
          <w:szCs w:val="12"/>
          <w:bdr w:val="single" w:color="D0D0D0" w:sz="6" w:space="0" w:frame="1"/>
          <w:shd w:val="clear" w:color="auto" w:fill="FFFFFF"/>
          <w:lang w:eastAsia="ru-RU"/>
        </w:rPr>
        <w:br/>
      </w:r>
      <w:r w:rsidRPr="005A5A47">
        <w:rPr>
          <w:rFonts w:ascii="Helvetica" w:hAnsi="Helvetica" w:eastAsia="Times New Roman" w:cs="Helvetica"/>
          <w:color w:val="172B4D"/>
          <w:sz w:val="12"/>
          <w:szCs w:val="12"/>
          <w:bdr w:val="single" w:color="D0D0D0" w:sz="6" w:space="0" w:frame="1"/>
          <w:shd w:val="clear" w:color="auto" w:fill="FFFFFF"/>
          <w:lang w:eastAsia="ru-RU"/>
        </w:rPr>
        <w:t>Название</w:t>
      </w:r>
      <w:r w:rsidRPr="005A5A47">
        <w:rPr>
          <w:rFonts w:ascii="Helvetica" w:hAnsi="Helvetica" w:eastAsia="Times New Roman" w:cs="Helvetica"/>
          <w:color w:val="172B4D"/>
          <w:sz w:val="12"/>
          <w:szCs w:val="12"/>
          <w:bdr w:val="single" w:color="D0D0D0" w:sz="6" w:space="0" w:frame="1"/>
          <w:shd w:val="clear" w:color="auto" w:fill="FFFFFF"/>
          <w:lang w:eastAsia="ru-RU"/>
        </w:rPr>
        <w:br/>
      </w:r>
      <w:r w:rsidRPr="005A5A47">
        <w:rPr>
          <w:rFonts w:ascii="Helvetica" w:hAnsi="Helvetica" w:eastAsia="Times New Roman" w:cs="Helvetica"/>
          <w:color w:val="172B4D"/>
          <w:sz w:val="12"/>
          <w:szCs w:val="12"/>
          <w:bdr w:val="single" w:color="D0D0D0" w:sz="6" w:space="0" w:frame="1"/>
          <w:shd w:val="clear" w:color="auto" w:fill="FFFFFF"/>
          <w:lang w:eastAsia="ru-RU"/>
        </w:rPr>
        <w:t>Артикул</w:t>
      </w:r>
      <w:r w:rsidRPr="005A5A47">
        <w:rPr>
          <w:rFonts w:ascii="Helvetica" w:hAnsi="Helvetica" w:eastAsia="Times New Roman" w:cs="Helvetica"/>
          <w:color w:val="172B4D"/>
          <w:sz w:val="12"/>
          <w:szCs w:val="12"/>
          <w:bdr w:val="single" w:color="D0D0D0" w:sz="6" w:space="0" w:frame="1"/>
          <w:shd w:val="clear" w:color="auto" w:fill="FFFFFF"/>
          <w:lang w:eastAsia="ru-RU"/>
        </w:rPr>
        <w:br/>
      </w:r>
      <w:r w:rsidRPr="005A5A47">
        <w:rPr>
          <w:rFonts w:ascii="Helvetica" w:hAnsi="Helvetica" w:eastAsia="Times New Roman" w:cs="Helvetica"/>
          <w:color w:val="172B4D"/>
          <w:sz w:val="12"/>
          <w:szCs w:val="12"/>
          <w:bdr w:val="single" w:color="D0D0D0" w:sz="6" w:space="0" w:frame="1"/>
          <w:shd w:val="clear" w:color="auto" w:fill="FFFFFF"/>
          <w:lang w:eastAsia="ru-RU"/>
        </w:rPr>
        <w:t>Объем</w:t>
      </w:r>
      <w:r w:rsidRPr="005A5A47">
        <w:rPr>
          <w:rFonts w:ascii="Helvetica" w:hAnsi="Helvetica" w:eastAsia="Times New Roman" w:cs="Helvetica"/>
          <w:color w:val="172B4D"/>
          <w:sz w:val="12"/>
          <w:szCs w:val="12"/>
          <w:bdr w:val="single" w:color="D0D0D0" w:sz="6" w:space="0" w:frame="1"/>
          <w:shd w:val="clear" w:color="auto" w:fill="FFFFFF"/>
          <w:lang w:eastAsia="ru-RU"/>
        </w:rPr>
        <w:br/>
      </w:r>
      <w:r w:rsidRPr="005A5A47">
        <w:rPr>
          <w:rFonts w:ascii="Helvetica" w:hAnsi="Helvetica" w:eastAsia="Times New Roman" w:cs="Helvetica"/>
          <w:color w:val="172B4D"/>
          <w:sz w:val="12"/>
          <w:szCs w:val="12"/>
          <w:bdr w:val="single" w:color="D0D0D0" w:sz="6" w:space="0" w:frame="1"/>
          <w:shd w:val="clear" w:color="auto" w:fill="FFFFFF"/>
          <w:lang w:eastAsia="ru-RU"/>
        </w:rPr>
        <w:t>Штрих-код</w:t>
      </w:r>
      <w:r w:rsidRPr="005A5A47">
        <w:rPr>
          <w:rFonts w:ascii="Helvetica" w:hAnsi="Helvetica" w:eastAsia="Times New Roman" w:cs="Helvetica"/>
          <w:color w:val="172B4D"/>
          <w:sz w:val="12"/>
          <w:szCs w:val="12"/>
          <w:bdr w:val="single" w:color="D0D0D0" w:sz="6" w:space="0" w:frame="1"/>
          <w:shd w:val="clear" w:color="auto" w:fill="FFFFFF"/>
          <w:lang w:eastAsia="ru-RU"/>
        </w:rPr>
        <w:br/>
      </w:r>
      <w:r w:rsidRPr="005A5A47">
        <w:rPr>
          <w:rFonts w:ascii="Helvetica" w:hAnsi="Helvetica" w:eastAsia="Times New Roman" w:cs="Helvetica"/>
          <w:color w:val="172B4D"/>
          <w:sz w:val="12"/>
          <w:szCs w:val="12"/>
          <w:bdr w:val="single" w:color="D0D0D0" w:sz="6" w:space="0" w:frame="1"/>
          <w:shd w:val="clear" w:color="auto" w:fill="FFFFFF"/>
          <w:lang w:eastAsia="ru-RU"/>
        </w:rPr>
        <w:t xml:space="preserve">Название для </w:t>
      </w:r>
      <w:proofErr w:type="spellStart"/>
      <w:r w:rsidRPr="005A5A47">
        <w:rPr>
          <w:rFonts w:ascii="Helvetica" w:hAnsi="Helvetica" w:eastAsia="Times New Roman" w:cs="Helvetica"/>
          <w:color w:val="172B4D"/>
          <w:sz w:val="12"/>
          <w:szCs w:val="12"/>
          <w:bdr w:val="single" w:color="D0D0D0" w:sz="6" w:space="0" w:frame="1"/>
          <w:shd w:val="clear" w:color="auto" w:fill="FFFFFF"/>
          <w:lang w:eastAsia="ru-RU"/>
        </w:rPr>
        <w:t>стикера</w:t>
      </w:r>
      <w:proofErr w:type="spellEnd"/>
      <w:r w:rsidRPr="005A5A47">
        <w:rPr>
          <w:rFonts w:ascii="Helvetica" w:hAnsi="Helvetica" w:eastAsia="Times New Roman" w:cs="Helvetica"/>
          <w:color w:val="172B4D"/>
          <w:sz w:val="12"/>
          <w:szCs w:val="12"/>
          <w:bdr w:val="single" w:color="D0D0D0" w:sz="6" w:space="0" w:frame="1"/>
          <w:shd w:val="clear" w:color="auto" w:fill="FFFFFF"/>
          <w:lang w:eastAsia="ru-RU"/>
        </w:rPr>
        <w:br/>
      </w:r>
      <w:r w:rsidRPr="005A5A47">
        <w:rPr>
          <w:rFonts w:ascii="Helvetica" w:hAnsi="Helvetica" w:eastAsia="Times New Roman" w:cs="Helvetica"/>
          <w:color w:val="172B4D"/>
          <w:sz w:val="12"/>
          <w:szCs w:val="12"/>
          <w:bdr w:val="single" w:color="D0D0D0" w:sz="6" w:space="0" w:frame="1"/>
          <w:shd w:val="clear" w:color="auto" w:fill="FFFFFF"/>
          <w:lang w:eastAsia="ru-RU"/>
        </w:rPr>
        <w:t>Производитель</w:t>
      </w:r>
      <w:r w:rsidRPr="005A5A47">
        <w:rPr>
          <w:rFonts w:ascii="Helvetica" w:hAnsi="Helvetica" w:eastAsia="Times New Roman" w:cs="Helvetica"/>
          <w:color w:val="172B4D"/>
          <w:sz w:val="12"/>
          <w:szCs w:val="12"/>
          <w:bdr w:val="single" w:color="D0D0D0" w:sz="6" w:space="0" w:frame="1"/>
          <w:shd w:val="clear" w:color="auto" w:fill="FFFFFF"/>
          <w:lang w:eastAsia="ru-RU"/>
        </w:rPr>
        <w:br/>
      </w:r>
      <w:r w:rsidRPr="005A5A47">
        <w:rPr>
          <w:rFonts w:ascii="Helvetica" w:hAnsi="Helvetica" w:eastAsia="Times New Roman" w:cs="Helvetica"/>
          <w:color w:val="172B4D"/>
          <w:sz w:val="12"/>
          <w:szCs w:val="12"/>
          <w:bdr w:val="single" w:color="D0D0D0" w:sz="6" w:space="0" w:frame="1"/>
          <w:shd w:val="clear" w:color="auto" w:fill="FFFFFF"/>
          <w:lang w:eastAsia="ru-RU"/>
        </w:rPr>
        <w:t>Страна производства</w:t>
      </w:r>
      <w:r w:rsidRPr="005A5A47">
        <w:rPr>
          <w:rFonts w:ascii="Helvetica" w:hAnsi="Helvetica" w:eastAsia="Times New Roman" w:cs="Helvetica"/>
          <w:color w:val="172B4D"/>
          <w:sz w:val="12"/>
          <w:szCs w:val="12"/>
          <w:bdr w:val="single" w:color="D0D0D0" w:sz="6" w:space="0" w:frame="1"/>
          <w:shd w:val="clear" w:color="auto" w:fill="FFFFFF"/>
          <w:lang w:eastAsia="ru-RU"/>
        </w:rPr>
        <w:br/>
      </w:r>
      <w:r w:rsidRPr="005A5A47">
        <w:rPr>
          <w:rFonts w:ascii="Helvetica" w:hAnsi="Helvetica" w:eastAsia="Times New Roman" w:cs="Helvetica"/>
          <w:color w:val="172B4D"/>
          <w:sz w:val="12"/>
          <w:szCs w:val="12"/>
          <w:bdr w:val="single" w:color="D0D0D0" w:sz="6" w:space="0" w:frame="1"/>
          <w:shd w:val="clear" w:color="auto" w:fill="FFFFFF"/>
          <w:lang w:eastAsia="ru-RU"/>
        </w:rPr>
        <w:t>Состав</w:t>
      </w:r>
      <w:r w:rsidRPr="005A5A47">
        <w:rPr>
          <w:rFonts w:ascii="Helvetica" w:hAnsi="Helvetica" w:eastAsia="Times New Roman" w:cs="Helvetica"/>
          <w:color w:val="172B4D"/>
          <w:sz w:val="12"/>
          <w:szCs w:val="12"/>
          <w:bdr w:val="single" w:color="D0D0D0" w:sz="6" w:space="0" w:frame="1"/>
          <w:shd w:val="clear" w:color="auto" w:fill="FFFFFF"/>
          <w:lang w:eastAsia="ru-RU"/>
        </w:rPr>
        <w:br/>
      </w:r>
      <w:r w:rsidRPr="005A5A47">
        <w:rPr>
          <w:rFonts w:ascii="Helvetica" w:hAnsi="Helvetica" w:eastAsia="Times New Roman" w:cs="Helvetica"/>
          <w:color w:val="172B4D"/>
          <w:sz w:val="12"/>
          <w:szCs w:val="12"/>
          <w:bdr w:val="single" w:color="D0D0D0" w:sz="6" w:space="0" w:frame="1"/>
          <w:shd w:val="clear" w:color="auto" w:fill="FFFFFF"/>
          <w:lang w:eastAsia="ru-RU"/>
        </w:rPr>
        <w:t>Срок годности (срок хранения)</w:t>
      </w:r>
      <w:r w:rsidRPr="005A5A47">
        <w:rPr>
          <w:rFonts w:ascii="Helvetica" w:hAnsi="Helvetica" w:eastAsia="Times New Roman" w:cs="Helvetica"/>
          <w:color w:val="000000"/>
          <w:sz w:val="12"/>
          <w:szCs w:val="12"/>
          <w:bdr w:val="single" w:color="D0D0D0" w:sz="6" w:space="0" w:frame="1"/>
          <w:shd w:val="clear" w:color="auto" w:fill="FFFFFF"/>
          <w:lang w:eastAsia="ru-RU"/>
        </w:rPr>
        <w:br/>
      </w:r>
      <w:r w:rsidRPr="005A5A47">
        <w:rPr>
          <w:rFonts w:ascii="Helvetica" w:hAnsi="Helvetica" w:eastAsia="Times New Roman" w:cs="Helvetica"/>
          <w:color w:val="172B4D"/>
          <w:sz w:val="12"/>
          <w:szCs w:val="12"/>
          <w:bdr w:val="single" w:color="D0D0D0" w:sz="6" w:space="0" w:frame="1"/>
          <w:shd w:val="clear" w:color="auto" w:fill="FFFFFF"/>
          <w:lang w:eastAsia="ru-RU"/>
        </w:rPr>
        <w:t>Примечание</w:t>
      </w:r>
    </w:p>
    <w:p w:rsidRPr="005A5A47" w:rsidR="005A5A47" w:rsidP="005A5A47" w:rsidRDefault="005A5A47" w14:paraId="063D371F" w14:textId="77777777">
      <w:pPr>
        <w:shd w:val="clear" w:color="auto" w:fill="FFFFFF"/>
        <w:spacing w:before="450" w:after="0" w:line="240" w:lineRule="auto"/>
        <w:outlineLvl w:val="1"/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</w:pPr>
      <w:r w:rsidRPr="005A5A47"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  <w:t xml:space="preserve">Интеграция данных </w:t>
      </w:r>
      <w:proofErr w:type="spellStart"/>
      <w:r w:rsidRPr="005A5A47"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  <w:t>Navision</w:t>
      </w:r>
      <w:proofErr w:type="spellEnd"/>
      <w:r w:rsidRPr="005A5A47"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  <w:t xml:space="preserve"> → DWH</w:t>
      </w:r>
    </w:p>
    <w:p w:rsidRPr="005A5A47" w:rsidR="005A5A47" w:rsidP="005A5A47" w:rsidRDefault="005A5A47" w14:paraId="75785C20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Поскольку данные о товаре в DWH будут попадать только с одного источника, то это упростит загрузку и их корректность.</w:t>
      </w:r>
    </w:p>
    <w:p w:rsidRPr="005A5A47" w:rsidR="005A5A47" w:rsidP="005A5A47" w:rsidRDefault="005A5A47" w14:paraId="25733CD9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Текущий процесс загрузки данных с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Navision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в DWH изменен не будет</w:t>
      </w:r>
    </w:p>
    <w:p w:rsidRPr="005A5A47" w:rsidR="005A5A47" w:rsidP="005A5A47" w:rsidRDefault="005A5A47" w14:paraId="50F2292C" w14:textId="77777777">
      <w:pPr>
        <w:shd w:val="clear" w:color="auto" w:fill="FFFFFF"/>
        <w:spacing w:before="450" w:after="0" w:line="240" w:lineRule="auto"/>
        <w:outlineLvl w:val="1"/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</w:pPr>
      <w:r w:rsidRPr="005A5A47"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  <w:t>Создание уникального идентификатора товара</w:t>
      </w:r>
    </w:p>
    <w:p w:rsidRPr="005A5A47" w:rsidR="005A5A47" w:rsidP="005A5A47" w:rsidRDefault="005A5A47" w14:paraId="75225CBD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Для более правильной работы систем необходимо создать уникальный идентификатор: </w:t>
      </w:r>
      <w:r w:rsidRPr="005A5A47">
        <w:rPr>
          <w:rFonts w:ascii="Segoe UI" w:hAnsi="Segoe UI" w:eastAsia="Times New Roman" w:cs="Segoe UI"/>
          <w:color w:val="222222"/>
          <w:sz w:val="21"/>
          <w:szCs w:val="21"/>
          <w:lang w:eastAsia="ru-RU"/>
        </w:rPr>
        <w:t>новый атрибут </w:t>
      </w:r>
      <w:proofErr w:type="spellStart"/>
      <w:r w:rsidRPr="005A5A47">
        <w:rPr>
          <w:rFonts w:ascii="Segoe UI" w:hAnsi="Segoe UI" w:eastAsia="Times New Roman" w:cs="Segoe UI"/>
          <w:i/>
          <w:iCs/>
          <w:color w:val="222222"/>
          <w:sz w:val="21"/>
          <w:szCs w:val="21"/>
          <w:u w:val="single"/>
          <w:lang w:eastAsia="ru-RU"/>
        </w:rPr>
        <w:t>pimcore_object_id</w:t>
      </w:r>
      <w:proofErr w:type="spellEnd"/>
    </w:p>
    <w:p w:rsidRPr="005A5A47" w:rsidR="005A5A47" w:rsidP="005A5A47" w:rsidRDefault="005A5A47" w14:paraId="424CC41C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222222"/>
          <w:sz w:val="21"/>
          <w:szCs w:val="21"/>
          <w:lang w:eastAsia="ru-RU"/>
        </w:rPr>
        <w:t xml:space="preserve">Данный атрибут является уникальным ID товара. Его можно использовать вместо Кода </w:t>
      </w:r>
      <w:proofErr w:type="spellStart"/>
      <w:r w:rsidRPr="005A5A47">
        <w:rPr>
          <w:rFonts w:ascii="Segoe UI" w:hAnsi="Segoe UI" w:eastAsia="Times New Roman" w:cs="Segoe UI"/>
          <w:color w:val="222222"/>
          <w:sz w:val="21"/>
          <w:szCs w:val="21"/>
          <w:lang w:eastAsia="ru-RU"/>
        </w:rPr>
        <w:t>тетры</w:t>
      </w:r>
      <w:proofErr w:type="spellEnd"/>
      <w:r w:rsidRPr="005A5A47">
        <w:rPr>
          <w:rFonts w:ascii="Segoe UI" w:hAnsi="Segoe UI" w:eastAsia="Times New Roman" w:cs="Segoe UI"/>
          <w:color w:val="222222"/>
          <w:sz w:val="21"/>
          <w:szCs w:val="21"/>
          <w:lang w:eastAsia="ru-RU"/>
        </w:rPr>
        <w:t xml:space="preserve"> либо оставить два этих атрибута.</w:t>
      </w:r>
    </w:p>
    <w:p w:rsidRPr="005A5A47" w:rsidR="005A5A47" w:rsidP="005A5A47" w:rsidRDefault="005A5A47" w14:paraId="160C2CFB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222222"/>
          <w:sz w:val="21"/>
          <w:szCs w:val="21"/>
          <w:lang w:eastAsia="ru-RU"/>
        </w:rPr>
        <w:t>Более правильно оставить только </w:t>
      </w:r>
      <w:proofErr w:type="spellStart"/>
      <w:r w:rsidRPr="005A5A47">
        <w:rPr>
          <w:rFonts w:ascii="Segoe UI" w:hAnsi="Segoe UI" w:eastAsia="Times New Roman" w:cs="Segoe UI"/>
          <w:i/>
          <w:iCs/>
          <w:color w:val="222222"/>
          <w:sz w:val="21"/>
          <w:szCs w:val="21"/>
          <w:u w:val="single"/>
          <w:lang w:eastAsia="ru-RU"/>
        </w:rPr>
        <w:t>pimcore_object_id</w:t>
      </w:r>
      <w:proofErr w:type="spellEnd"/>
    </w:p>
    <w:p w:rsidRPr="005A5A47" w:rsidR="005A5A47" w:rsidP="005A5A47" w:rsidRDefault="005A5A47" w14:paraId="6C26659C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</w:p>
    <w:p w:rsidRPr="005A5A47" w:rsidR="005A5A47" w:rsidP="005A5A47" w:rsidRDefault="005A5A47" w14:paraId="1814F601" w14:textId="77777777">
      <w:pPr>
        <w:shd w:val="clear" w:color="auto" w:fill="FFFFFF"/>
        <w:spacing w:before="450" w:after="0" w:line="240" w:lineRule="auto"/>
        <w:outlineLvl w:val="1"/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</w:pPr>
      <w:proofErr w:type="spellStart"/>
      <w:r w:rsidRPr="005A5A47"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  <w:t>Валидация</w:t>
      </w:r>
      <w:proofErr w:type="spellEnd"/>
      <w:r w:rsidRPr="005A5A47"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  <w:t xml:space="preserve"> данных (Список проверок)</w:t>
      </w:r>
    </w:p>
    <w:p w:rsidRPr="005A5A47" w:rsidR="005A5A47" w:rsidP="005A5A47" w:rsidRDefault="005A5A47" w14:paraId="772E403A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Рекомендуем:</w:t>
      </w:r>
    </w:p>
    <w:p w:rsidRPr="005A5A47" w:rsidR="005A5A47" w:rsidP="005A5A47" w:rsidRDefault="005A5A47" w14:paraId="4462F64B" w14:textId="77777777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Отказаться от доработки проверок в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excel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файл</w:t>
      </w:r>
    </w:p>
    <w:p w:rsidRPr="005A5A47" w:rsidR="005A5A47" w:rsidP="005A5A47" w:rsidRDefault="005A5A47" w14:paraId="238F7397" w14:textId="77777777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Написать инструкцию пользователя с учетом обновленного списка проверок</w:t>
      </w:r>
    </w:p>
    <w:p w:rsidRPr="005A5A47" w:rsidR="005A5A47" w:rsidP="005A5A47" w:rsidRDefault="005A5A47" w14:paraId="51522140" w14:textId="77777777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Формализовать список проверок, что необходимо обновить в PIM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Core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для поддержания правильного ассортимента</w:t>
      </w:r>
    </w:p>
    <w:p w:rsidRPr="005A5A47" w:rsidR="005A5A47" w:rsidP="005A5A47" w:rsidRDefault="005A5A47" w14:paraId="56D27355" w14:textId="77777777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Настроить связь справочников "*Назначение (основное)"→ "*Тип товара" в PIM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Core</w:t>
      </w:r>
      <w:proofErr w:type="spellEnd"/>
    </w:p>
    <w:p w:rsidRPr="005A5A47" w:rsidR="005A5A47" w:rsidP="005A5A47" w:rsidRDefault="005A5A47" w14:paraId="629F70F9" w14:textId="77777777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Сделать поле торговая марка выпадающим списком из существующих брендов. В случае нового бренда добавить в выпадающий список значение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New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brand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. При его выборе заполнить новый столбец рядом</w:t>
      </w:r>
    </w:p>
    <w:p w:rsidRPr="005A5A47" w:rsidR="005A5A47" w:rsidP="005A5A47" w:rsidRDefault="005A5A47" w14:paraId="19BDEC48" w14:textId="77777777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Стандартизировать поле объем</w:t>
      </w:r>
    </w:p>
    <w:p w:rsidRPr="005A5A47" w:rsidR="005A5A47" w:rsidP="005A5A47" w:rsidRDefault="005A5A47" w14:paraId="261E483F" w14:textId="77777777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lastRenderedPageBreak/>
        <w:t>Настроить другие проверки при заведении нового товара</w:t>
      </w:r>
    </w:p>
    <w:p w:rsidRPr="005A5A47" w:rsidR="005A5A47" w:rsidP="005A5A47" w:rsidRDefault="005A5A47" w14:paraId="72C6544D" w14:textId="77777777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Настроить автоматическое заполнение следующих полей в PIM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Core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для упрощения работы поставщика и товароведов:</w:t>
      </w:r>
    </w:p>
    <w:p w:rsidRPr="005A5A47" w:rsidR="005A5A47" w:rsidP="005A5A47" w:rsidRDefault="005A5A47" w14:paraId="3D9D0FC0" w14:textId="77777777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Категории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всех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уровней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. За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исключением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некоторых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групп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товаров</w:t>
      </w:r>
      <w:proofErr w:type="spellEnd"/>
    </w:p>
    <w:p w:rsidRPr="005A5A47" w:rsidR="005A5A47" w:rsidP="005A5A47" w:rsidRDefault="005A5A47" w14:paraId="4D72034E" w14:textId="77777777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Область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применения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Тетра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 через тип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товара</w:t>
      </w:r>
      <w:proofErr w:type="spellEnd"/>
    </w:p>
    <w:p w:rsidRPr="005A5A47" w:rsidR="005A5A47" w:rsidP="005A5A47" w:rsidRDefault="005A5A47" w14:paraId="29F596E9" w14:textId="77777777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Область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применения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 </w:t>
      </w: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NAV</w:t>
      </w:r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 через тип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товара</w:t>
      </w:r>
      <w:proofErr w:type="spellEnd"/>
    </w:p>
    <w:p w:rsidRPr="005A5A47" w:rsidR="005A5A47" w:rsidP="005A5A47" w:rsidRDefault="005A5A47" w14:paraId="4DAB3EBD" w14:textId="77777777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Линия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 на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украинском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языке</w:t>
      </w:r>
      <w:proofErr w:type="spellEnd"/>
    </w:p>
    <w:p w:rsidRPr="005A5A47" w:rsidR="005A5A47" w:rsidP="005A5A47" w:rsidRDefault="005A5A47" w14:paraId="3D92A72F" w14:textId="77777777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Страна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происхождения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 (для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существующих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брендов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)</w:t>
      </w:r>
    </w:p>
    <w:p w:rsidRPr="005A5A47" w:rsidR="005A5A47" w:rsidP="005A5A47" w:rsidRDefault="005A5A47" w14:paraId="3E249DB3" w14:textId="77777777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Производитель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 (для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существующих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брендов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)</w:t>
      </w:r>
    </w:p>
    <w:p w:rsidRPr="005A5A47" w:rsidR="005A5A47" w:rsidP="005A5A47" w:rsidRDefault="005A5A47" w14:paraId="1DC2BDE3" w14:textId="77777777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Признак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импортного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товара</w:t>
      </w:r>
      <w:proofErr w:type="spellEnd"/>
    </w:p>
    <w:p w:rsidRPr="005A5A47" w:rsidR="005A5A47" w:rsidP="005A5A47" w:rsidRDefault="005A5A47" w14:paraId="52FB697B" w14:textId="77777777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Название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товара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 для PIM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Core</w:t>
      </w:r>
      <w:proofErr w:type="spellEnd"/>
    </w:p>
    <w:p w:rsidRPr="005A5A47" w:rsidR="005A5A47" w:rsidP="005A5A47" w:rsidRDefault="005A5A47" w14:paraId="120A807C" w14:textId="77777777">
      <w:pPr>
        <w:shd w:val="clear" w:color="auto" w:fill="FFFFFF"/>
        <w:spacing w:before="450" w:after="0" w:line="240" w:lineRule="auto"/>
        <w:outlineLvl w:val="1"/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</w:pPr>
      <w:proofErr w:type="spellStart"/>
      <w:r w:rsidRPr="005A5A47">
        <w:rPr>
          <w:rFonts w:ascii="Segoe UI" w:hAnsi="Segoe UI" w:eastAsia="Times New Roman" w:cs="Segoe UI"/>
          <w:color w:val="172B4D"/>
          <w:spacing w:val="-2"/>
          <w:sz w:val="30"/>
          <w:szCs w:val="30"/>
          <w:lang w:val="uk-UA" w:eastAsia="ru-RU"/>
        </w:rPr>
        <w:t>Процесс</w:t>
      </w:r>
      <w:proofErr w:type="spellEnd"/>
      <w:r w:rsidRPr="005A5A47">
        <w:rPr>
          <w:rFonts w:ascii="Segoe UI" w:hAnsi="Segoe UI" w:eastAsia="Times New Roman" w:cs="Segoe UI"/>
          <w:color w:val="172B4D"/>
          <w:spacing w:val="-2"/>
          <w:sz w:val="30"/>
          <w:szCs w:val="30"/>
          <w:lang w:val="uk-UA"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pacing w:val="-2"/>
          <w:sz w:val="30"/>
          <w:szCs w:val="30"/>
          <w:lang w:val="uk-UA" w:eastAsia="ru-RU"/>
        </w:rPr>
        <w:t>создания</w:t>
      </w:r>
      <w:proofErr w:type="spellEnd"/>
      <w:r w:rsidRPr="005A5A47">
        <w:rPr>
          <w:rFonts w:ascii="Segoe UI" w:hAnsi="Segoe UI" w:eastAsia="Times New Roman" w:cs="Segoe UI"/>
          <w:color w:val="172B4D"/>
          <w:spacing w:val="-2"/>
          <w:sz w:val="30"/>
          <w:szCs w:val="30"/>
          <w:lang w:val="uk-UA" w:eastAsia="ru-RU"/>
        </w:rPr>
        <w:t xml:space="preserve"> набора</w:t>
      </w:r>
    </w:p>
    <w:p w:rsidRPr="005A5A47" w:rsidR="005A5A47" w:rsidP="005A5A47" w:rsidRDefault="005A5A47" w14:paraId="37EFBEA2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В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связи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 с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необходимостью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бизнеса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формировать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 набор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из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существующих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товаров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самостоятельно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, а так же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разделять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существующий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 набор на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компоненты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, важно заводить набор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вместе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 с его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комплектующими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.</w:t>
      </w:r>
    </w:p>
    <w:p w:rsidRPr="005A5A47" w:rsidR="005A5A47" w:rsidP="005A5A47" w:rsidRDefault="005A5A47" w14:paraId="03711F6D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Поскольку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 набор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является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 товаром, то его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необходимо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хранить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 в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едином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хранилище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данных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 о товаре "PIM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Core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"</w:t>
      </w:r>
    </w:p>
    <w:p w:rsidRPr="005A5A47" w:rsidR="005A5A47" w:rsidP="005A5A47" w:rsidRDefault="005A5A47" w14:paraId="25CF5285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Для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этого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необходимо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:</w:t>
      </w:r>
    </w:p>
    <w:p w:rsidRPr="005A5A47" w:rsidR="005A5A47" w:rsidP="005A5A47" w:rsidRDefault="005A5A47" w14:paraId="1D9D7B74" w14:textId="77777777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Настроить процесс заведения набора в PIM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Core</w:t>
      </w:r>
      <w:proofErr w:type="spellEnd"/>
    </w:p>
    <w:p w:rsidRPr="005A5A47" w:rsidR="005A5A47" w:rsidP="005A5A47" w:rsidRDefault="005A5A47" w14:paraId="3D95E164" w14:textId="77777777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Настроить передачу данных о наборе в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Navision</w:t>
      </w:r>
      <w:proofErr w:type="spellEnd"/>
    </w:p>
    <w:p w:rsidRPr="005A5A47" w:rsidR="005A5A47" w:rsidP="005A5A47" w:rsidRDefault="005A5A47" w14:paraId="39F48169" w14:textId="77777777">
      <w:pPr>
        <w:shd w:val="clear" w:color="auto" w:fill="FFFFFF"/>
        <w:spacing w:before="450" w:after="0" w:line="240" w:lineRule="auto"/>
        <w:outlineLvl w:val="1"/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</w:pPr>
      <w:r w:rsidRPr="005A5A47"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  <w:t>Работа с вариантами</w:t>
      </w:r>
    </w:p>
    <w:p w:rsidRPr="005A5A47" w:rsidR="005A5A47" w:rsidP="005A5A47" w:rsidRDefault="005A5A47" w14:paraId="741568F1" w14:textId="77777777">
      <w:pPr>
        <w:shd w:val="clear" w:color="auto" w:fill="FFFFFF"/>
        <w:spacing w:before="150" w:after="0" w:line="240" w:lineRule="auto"/>
        <w:outlineLvl w:val="2"/>
        <w:rPr>
          <w:rFonts w:ascii="Segoe UI" w:hAnsi="Segoe UI" w:eastAsia="Times New Roman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5A5A47">
        <w:rPr>
          <w:rFonts w:ascii="Segoe UI" w:hAnsi="Segoe UI" w:eastAsia="Times New Roman" w:cs="Segoe UI"/>
          <w:b/>
          <w:bCs/>
          <w:color w:val="172B4D"/>
          <w:spacing w:val="-1"/>
          <w:sz w:val="24"/>
          <w:szCs w:val="24"/>
          <w:lang w:eastAsia="ru-RU"/>
        </w:rPr>
        <w:t>Цель</w:t>
      </w:r>
    </w:p>
    <w:p w:rsidRPr="005A5A47" w:rsidR="005A5A47" w:rsidP="005A5A47" w:rsidRDefault="005A5A47" w14:paraId="7467D08C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Настроить формирование вариантов автоматически в системе PIM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Core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и дать возможность поставщикам создавать варианты товара при его заведении.</w:t>
      </w:r>
    </w:p>
    <w:p w:rsidRPr="005A5A47" w:rsidR="005A5A47" w:rsidP="005A5A47" w:rsidRDefault="005A5A47" w14:paraId="4DB87362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Для избегания некорректного создания вариантов необходимо уведомлять ответственных пользователей о их создании. В случае ошибок данную информацию можно исправить в системе PIM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Core</w:t>
      </w:r>
      <w:proofErr w:type="spellEnd"/>
    </w:p>
    <w:p w:rsidRPr="005A5A47" w:rsidR="005A5A47" w:rsidP="005A5A47" w:rsidRDefault="005A5A47" w14:paraId="382F5F6D" w14:textId="77777777">
      <w:pPr>
        <w:shd w:val="clear" w:color="auto" w:fill="FFFFFF"/>
        <w:spacing w:before="450" w:after="0" w:line="240" w:lineRule="auto"/>
        <w:outlineLvl w:val="2"/>
        <w:rPr>
          <w:rFonts w:ascii="Segoe UI" w:hAnsi="Segoe UI" w:eastAsia="Times New Roman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5A5A47">
        <w:rPr>
          <w:rFonts w:ascii="Segoe UI" w:hAnsi="Segoe UI" w:eastAsia="Times New Roman" w:cs="Segoe UI"/>
          <w:b/>
          <w:bCs/>
          <w:color w:val="172B4D"/>
          <w:spacing w:val="-1"/>
          <w:sz w:val="24"/>
          <w:szCs w:val="24"/>
          <w:lang w:eastAsia="ru-RU"/>
        </w:rPr>
        <w:t>Основные правила объединения в варианты:</w:t>
      </w:r>
    </w:p>
    <w:p w:rsidRPr="005A5A47" w:rsidR="005A5A47" w:rsidP="005A5A47" w:rsidRDefault="005A5A47" w14:paraId="0C6CB6DC" w14:textId="7777777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Должны совпадать:</w:t>
      </w:r>
    </w:p>
    <w:p w:rsidRPr="005A5A47" w:rsidR="005A5A47" w:rsidP="005A5A47" w:rsidRDefault="005A5A47" w14:paraId="41AFDCBB" w14:textId="77777777">
      <w:pPr>
        <w:numPr>
          <w:ilvl w:val="1"/>
          <w:numId w:val="3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ТМ</w:t>
      </w:r>
    </w:p>
    <w:p w:rsidRPr="005A5A47" w:rsidR="005A5A47" w:rsidP="005A5A47" w:rsidRDefault="005A5A47" w14:paraId="12B3BE5D" w14:textId="77777777">
      <w:pPr>
        <w:numPr>
          <w:ilvl w:val="1"/>
          <w:numId w:val="3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Линия</w:t>
      </w:r>
    </w:p>
    <w:p w:rsidRPr="005A5A47" w:rsidR="005A5A47" w:rsidP="005A5A47" w:rsidRDefault="005A5A47" w14:paraId="149AB3C1" w14:textId="77777777">
      <w:pPr>
        <w:numPr>
          <w:ilvl w:val="1"/>
          <w:numId w:val="3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Тип товара</w:t>
      </w:r>
    </w:p>
    <w:p w:rsidRPr="005A5A47" w:rsidR="005A5A47" w:rsidP="005A5A47" w:rsidRDefault="005A5A47" w14:paraId="0DEEAEE9" w14:textId="77777777">
      <w:pPr>
        <w:numPr>
          <w:ilvl w:val="1"/>
          <w:numId w:val="3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Эффект</w:t>
      </w:r>
    </w:p>
    <w:p w:rsidRPr="005A5A47" w:rsidR="005A5A47" w:rsidP="005A5A47" w:rsidRDefault="005A5A47" w14:paraId="18B8D22D" w14:textId="7777777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Для парфюмерии и ухода (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Fragrance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,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Niche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,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Care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) - разный объем</w:t>
      </w:r>
    </w:p>
    <w:p w:rsidRPr="005A5A47" w:rsidR="005A5A47" w:rsidP="005A5A47" w:rsidRDefault="005A5A47" w14:paraId="0563BE4D" w14:textId="7777777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Для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MakeUp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- одинаковый объем, разные оттенки</w:t>
      </w:r>
    </w:p>
    <w:p w:rsidRPr="005A5A47" w:rsidR="005A5A47" w:rsidP="005A5A47" w:rsidRDefault="005A5A47" w14:paraId="5E883B0E" w14:textId="7777777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Могут быть исключения в виду разнообразия продуктов</w:t>
      </w:r>
    </w:p>
    <w:p w:rsidRPr="005A5A47" w:rsidR="005A5A47" w:rsidP="005A5A47" w:rsidRDefault="005A5A47" w14:paraId="2B4E72EF" w14:textId="77777777">
      <w:pPr>
        <w:shd w:val="clear" w:color="auto" w:fill="FFFFFF"/>
        <w:spacing w:before="450" w:after="0" w:line="240" w:lineRule="auto"/>
        <w:outlineLvl w:val="2"/>
        <w:rPr>
          <w:rFonts w:ascii="Segoe UI" w:hAnsi="Segoe UI" w:eastAsia="Times New Roman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5A5A47">
        <w:rPr>
          <w:rFonts w:ascii="Segoe UI" w:hAnsi="Segoe UI" w:eastAsia="Times New Roman" w:cs="Segoe UI"/>
          <w:b/>
          <w:bCs/>
          <w:color w:val="172B4D"/>
          <w:spacing w:val="-1"/>
          <w:sz w:val="24"/>
          <w:szCs w:val="24"/>
          <w:lang w:eastAsia="ru-RU"/>
        </w:rPr>
        <w:t>  Процесс создания вариантов</w:t>
      </w:r>
    </w:p>
    <w:p w:rsidRPr="005A5A47" w:rsidR="005A5A47" w:rsidP="005A5A47" w:rsidRDefault="005A5A47" w14:paraId="7B9C1569" w14:textId="77777777">
      <w:pPr>
        <w:shd w:val="clear" w:color="auto" w:fill="FFFFFF"/>
        <w:spacing w:after="0" w:line="240" w:lineRule="auto"/>
        <w:jc w:val="center"/>
        <w:rPr>
          <w:rFonts w:ascii="Segoe UI" w:hAnsi="Segoe UI" w:eastAsia="Times New Roman" w:cs="Segoe UI"/>
          <w:b/>
          <w:bCs/>
          <w:color w:val="172B4D"/>
          <w:sz w:val="24"/>
          <w:szCs w:val="24"/>
          <w:lang w:eastAsia="ru-RU"/>
        </w:rPr>
      </w:pPr>
      <w:proofErr w:type="spellStart"/>
      <w:r w:rsidRPr="005A5A47">
        <w:rPr>
          <w:rFonts w:ascii="Segoe UI" w:hAnsi="Segoe UI" w:eastAsia="Times New Roman" w:cs="Segoe UI"/>
          <w:b/>
          <w:bCs/>
          <w:color w:val="172B4D"/>
          <w:sz w:val="24"/>
          <w:szCs w:val="24"/>
          <w:lang w:eastAsia="ru-RU"/>
        </w:rPr>
        <w:t>Variant</w:t>
      </w:r>
      <w:proofErr w:type="spellEnd"/>
      <w:r w:rsidRPr="005A5A47">
        <w:rPr>
          <w:rFonts w:ascii="Segoe UI" w:hAnsi="Segoe UI" w:eastAsia="Times New Roman" w:cs="Segoe UI"/>
          <w:b/>
          <w:bCs/>
          <w:color w:val="172B4D"/>
          <w:sz w:val="24"/>
          <w:szCs w:val="24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b/>
          <w:bCs/>
          <w:color w:val="172B4D"/>
          <w:sz w:val="24"/>
          <w:szCs w:val="24"/>
          <w:lang w:eastAsia="ru-RU"/>
        </w:rPr>
        <w:t>creation</w:t>
      </w:r>
      <w:proofErr w:type="spellEnd"/>
    </w:p>
    <w:p w:rsidRPr="005A5A47" w:rsidR="005A5A47" w:rsidP="005A5A47" w:rsidRDefault="005A5A47" w14:paraId="2DEE4E23" w14:textId="77777777">
      <w:pPr>
        <w:shd w:val="clear" w:color="auto" w:fill="FFFFFF"/>
        <w:spacing w:after="0" w:line="240" w:lineRule="auto"/>
        <w:jc w:val="center"/>
        <w:rPr>
          <w:rFonts w:ascii="Segoe UI" w:hAnsi="Segoe UI" w:eastAsia="Times New Roman" w:cs="Segoe UI"/>
          <w:b/>
          <w:bCs/>
          <w:color w:val="172B4D"/>
          <w:sz w:val="24"/>
          <w:szCs w:val="24"/>
          <w:lang w:eastAsia="ru-RU"/>
        </w:rPr>
      </w:pPr>
      <w:r w:rsidRPr="005A5A47">
        <w:rPr>
          <w:rFonts w:ascii="Segoe UI" w:hAnsi="Segoe UI" w:eastAsia="Times New Roman" w:cs="Segoe UI"/>
          <w:b/>
          <w:bCs/>
          <w:color w:val="172B4D"/>
          <w:sz w:val="24"/>
          <w:szCs w:val="24"/>
          <w:lang w:eastAsia="ru-RU"/>
        </w:rPr>
        <w:lastRenderedPageBreak/>
        <w:t> </w:t>
      </w:r>
    </w:p>
    <w:p w:rsidRPr="005A5A47" w:rsidR="005A5A47" w:rsidP="005A5A47" w:rsidRDefault="005A5A47" w14:paraId="2A386B42" w14:textId="77777777">
      <w:pPr>
        <w:shd w:val="clear" w:color="auto" w:fill="FFFFFF"/>
        <w:spacing w:before="150" w:after="75" w:line="240" w:lineRule="auto"/>
        <w:ind w:left="75"/>
        <w:jc w:val="center"/>
        <w:rPr>
          <w:rFonts w:ascii="Segoe UI" w:hAnsi="Segoe UI" w:eastAsia="Times New Roman" w:cs="Segoe UI"/>
          <w:b/>
          <w:bCs/>
          <w:color w:val="172B4D"/>
          <w:sz w:val="19"/>
          <w:szCs w:val="19"/>
          <w:lang w:eastAsia="ru-RU"/>
        </w:rPr>
      </w:pPr>
      <w:r w:rsidRPr="005A5A47">
        <w:rPr>
          <w:rFonts w:ascii="Segoe UI" w:hAnsi="Segoe UI" w:eastAsia="Times New Roman" w:cs="Segoe UI"/>
          <w:b/>
          <w:bCs/>
          <w:color w:val="172B4D"/>
          <w:sz w:val="19"/>
          <w:szCs w:val="19"/>
          <w:lang w:eastAsia="ru-RU"/>
        </w:rPr>
        <w:t>(v.1)</w:t>
      </w:r>
    </w:p>
    <w:p w:rsidRPr="005A5A47" w:rsidR="005A5A47" w:rsidP="005A5A47" w:rsidRDefault="005A5A47" w14:paraId="517794F3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Процесс создания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вариантовотдел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ведения товарной 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номенклатурыПоставщикнеобходимо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 завести новые товары в PIM 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Coreзавести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товар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вPIM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Core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с указанием 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вариантовПроверить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 систему на наличие возможных новых 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вариантовОбъединить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 товары в вариантыОтправить результат создания вариантовПроверить корректность создания вариантовВарианты созданы </w:t>
      </w:r>
      <w:proofErr w:type="gram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корректно?Внести</w:t>
      </w:r>
      <w:proofErr w:type="gram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правки в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системуда</w:t>
      </w:r>
      <w:proofErr w:type="spellEnd"/>
    </w:p>
    <w:p w:rsidRPr="005A5A47" w:rsidR="005A5A47" w:rsidP="005A5A47" w:rsidRDefault="005A5A47" w14:paraId="7399FD2D" w14:textId="77777777">
      <w:pPr>
        <w:numPr>
          <w:ilvl w:val="0"/>
          <w:numId w:val="34"/>
        </w:numPr>
        <w:pBdr>
          <w:bottom w:val="single" w:color="CCCCCC" w:sz="6" w:space="0"/>
        </w:pBdr>
        <w:shd w:val="clear" w:color="auto" w:fill="F8F8F8"/>
        <w:spacing w:after="0" w:line="240" w:lineRule="auto"/>
        <w:ind w:left="0" w:right="6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Business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Attributes</w:t>
      </w:r>
      <w:proofErr w:type="spellEnd"/>
    </w:p>
    <w:p w:rsidRPr="005A5A47" w:rsidR="005A5A47" w:rsidP="005A5A47" w:rsidRDefault="005A5A47" w14:paraId="75928B73" w14:textId="77777777">
      <w:pPr>
        <w:numPr>
          <w:ilvl w:val="0"/>
          <w:numId w:val="34"/>
        </w:numPr>
        <w:pBdr>
          <w:bottom w:val="single" w:color="CCCCCC" w:sz="6" w:space="0"/>
        </w:pBdr>
        <w:shd w:val="clear" w:color="auto" w:fill="F8F8F8"/>
        <w:spacing w:after="0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Technical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Attributes</w:t>
      </w:r>
      <w:proofErr w:type="spellEnd"/>
    </w:p>
    <w:p w:rsidRPr="005A5A47" w:rsidR="005A5A47" w:rsidP="005A5A47" w:rsidRDefault="005A5A47" w14:paraId="11FCAE65" w14:textId="77777777">
      <w:pPr>
        <w:shd w:val="clear" w:color="auto" w:fill="F8F8F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Attributes</w:t>
      </w:r>
      <w:proofErr w:type="spellEnd"/>
    </w:p>
    <w:p w:rsidRPr="005A5A47" w:rsidR="005A5A47" w:rsidP="005A5A47" w:rsidRDefault="005A5A47" w14:paraId="25BB16A9" w14:textId="7877E4EC">
      <w:pPr>
        <w:shd w:val="clear" w:color="auto" w:fill="F8F8F8"/>
        <w:spacing w:after="135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Name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</w:rPr>
        <w:object w:dxaOrig="1440" w:dyaOrig="1440" w14:anchorId="39A35A8D">
          <v:shape id="_x0000_i1051" style="width:150.45pt;height:57.25pt" o:ole="" type="#_x0000_t75">
            <v:imagedata o:title="" r:id="rId113"/>
          </v:shape>
          <w:control w:name="DefaultOcxName4" w:shapeid="_x0000_i1051" r:id="rId123"/>
        </w:object>
      </w:r>
    </w:p>
    <w:p w:rsidRPr="005A5A47" w:rsidR="005A5A47" w:rsidP="005A5A47" w:rsidRDefault="005A5A47" w14:paraId="15610D31" w14:textId="383B4484">
      <w:pPr>
        <w:shd w:val="clear" w:color="auto" w:fill="F8F8F8"/>
        <w:spacing w:after="135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Description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</w:rPr>
        <w:object w:dxaOrig="1440" w:dyaOrig="1440" w14:anchorId="4AD5977B">
          <v:shape id="_x0000_i1054" style="width:150.45pt;height:57.25pt" o:ole="" type="#_x0000_t75">
            <v:imagedata o:title="" r:id="rId113"/>
          </v:shape>
          <w:control w:name="DefaultOcxName5" w:shapeid="_x0000_i1054" r:id="rId124"/>
        </w:object>
      </w:r>
    </w:p>
    <w:p w:rsidRPr="005A5A47" w:rsidR="005A5A47" w:rsidP="005A5A47" w:rsidRDefault="005A5A47" w14:paraId="4743C254" w14:textId="77777777">
      <w:pPr>
        <w:shd w:val="clear" w:color="auto" w:fill="F8F8F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Links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to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other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content</w:t>
      </w:r>
      <w:proofErr w:type="spellEnd"/>
    </w:p>
    <w:tbl>
      <w:tblPr>
        <w:tblW w:w="4785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"/>
        <w:gridCol w:w="1931"/>
        <w:gridCol w:w="2233"/>
      </w:tblGrid>
      <w:tr w:rsidRPr="005A5A47" w:rsidR="005A5A47" w:rsidTr="005A5A47" w14:paraId="3AAA3E38" w14:textId="77777777">
        <w:trPr>
          <w:trHeight w:val="150"/>
        </w:trPr>
        <w:tc>
          <w:tcPr>
            <w:tcW w:w="4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BEBE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5A5A47" w:rsidR="005A5A47" w:rsidP="005A5A47" w:rsidRDefault="005A5A47" w14:paraId="0D82ECD5" w14:textId="77777777">
            <w:pPr>
              <w:spacing w:after="135" w:line="240" w:lineRule="auto"/>
              <w:jc w:val="center"/>
              <w:rPr>
                <w:rFonts w:ascii="Arial" w:hAnsi="Arial" w:eastAsia="Times New Roman" w:cs="Arial"/>
                <w:b/>
                <w:bCs/>
                <w:color w:val="666666"/>
                <w:sz w:val="18"/>
                <w:szCs w:val="18"/>
                <w:lang w:eastAsia="ru-RU"/>
              </w:rPr>
            </w:pPr>
            <w:proofErr w:type="spellStart"/>
            <w:r w:rsidRPr="005A5A47">
              <w:rPr>
                <w:rFonts w:ascii="Arial" w:hAnsi="Arial" w:eastAsia="Times New Roman" w:cs="Arial"/>
                <w:b/>
                <w:bCs/>
                <w:color w:val="666666"/>
                <w:sz w:val="18"/>
                <w:szCs w:val="18"/>
                <w:lang w:eastAsia="ru-RU"/>
              </w:rPr>
              <w:t>Type</w:t>
            </w:r>
            <w:proofErr w:type="spellEnd"/>
          </w:p>
        </w:tc>
        <w:tc>
          <w:tcPr>
            <w:tcW w:w="17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BEBE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5A5A47" w:rsidR="005A5A47" w:rsidP="005A5A47" w:rsidRDefault="005A5A47" w14:paraId="72C45276" w14:textId="77777777">
            <w:pPr>
              <w:spacing w:after="135" w:line="240" w:lineRule="auto"/>
              <w:jc w:val="center"/>
              <w:rPr>
                <w:rFonts w:ascii="Arial" w:hAnsi="Arial" w:eastAsia="Times New Roman" w:cs="Arial"/>
                <w:b/>
                <w:bCs/>
                <w:color w:val="666666"/>
                <w:sz w:val="18"/>
                <w:szCs w:val="18"/>
                <w:lang w:eastAsia="ru-RU"/>
              </w:rPr>
            </w:pPr>
            <w:proofErr w:type="spellStart"/>
            <w:r w:rsidRPr="005A5A47">
              <w:rPr>
                <w:rFonts w:ascii="Arial" w:hAnsi="Arial" w:eastAsia="Times New Roman" w:cs="Arial"/>
                <w:b/>
                <w:bCs/>
                <w:color w:val="666666"/>
                <w:sz w:val="18"/>
                <w:szCs w:val="18"/>
                <w:lang w:eastAsia="ru-RU"/>
              </w:rPr>
              <w:t>Title</w:t>
            </w:r>
            <w:proofErr w:type="spellEnd"/>
          </w:p>
        </w:tc>
        <w:tc>
          <w:tcPr>
            <w:tcW w:w="205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BEBE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5A5A47" w:rsidR="005A5A47" w:rsidP="005A5A47" w:rsidRDefault="005A5A47" w14:paraId="709C63B6" w14:textId="77777777">
            <w:pPr>
              <w:spacing w:after="135" w:line="240" w:lineRule="auto"/>
              <w:jc w:val="center"/>
              <w:rPr>
                <w:rFonts w:ascii="Arial" w:hAnsi="Arial" w:eastAsia="Times New Roman" w:cs="Arial"/>
                <w:b/>
                <w:bCs/>
                <w:color w:val="666666"/>
                <w:sz w:val="18"/>
                <w:szCs w:val="18"/>
                <w:lang w:eastAsia="ru-RU"/>
              </w:rPr>
            </w:pPr>
            <w:proofErr w:type="spellStart"/>
            <w:r w:rsidRPr="005A5A47">
              <w:rPr>
                <w:rFonts w:ascii="Arial" w:hAnsi="Arial" w:eastAsia="Times New Roman" w:cs="Arial"/>
                <w:b/>
                <w:bCs/>
                <w:color w:val="666666"/>
                <w:sz w:val="18"/>
                <w:szCs w:val="18"/>
                <w:lang w:eastAsia="ru-RU"/>
              </w:rPr>
              <w:t>Description</w:t>
            </w:r>
            <w:proofErr w:type="spellEnd"/>
          </w:p>
        </w:tc>
      </w:tr>
      <w:tr w:rsidRPr="009748B0" w:rsidR="005A5A47" w:rsidTr="005A5A47" w14:paraId="1A4212D1" w14:textId="77777777">
        <w:trPr>
          <w:trHeight w:val="150"/>
        </w:trPr>
        <w:tc>
          <w:tcPr>
            <w:tcW w:w="0" w:type="auto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5A5A47" w:rsidR="005A5A47" w:rsidP="005A5A47" w:rsidRDefault="005A5A47" w14:paraId="3021C2FC" w14:textId="77777777">
            <w:pPr>
              <w:spacing w:after="135" w:line="240" w:lineRule="auto"/>
              <w:rPr>
                <w:rFonts w:ascii="Arial" w:hAnsi="Arial" w:eastAsia="Times New Roman" w:cs="Arial"/>
                <w:color w:val="666666"/>
                <w:sz w:val="15"/>
                <w:szCs w:val="15"/>
                <w:lang w:val="en-US" w:eastAsia="ru-RU"/>
              </w:rPr>
            </w:pPr>
            <w:r w:rsidRPr="005A5A47">
              <w:rPr>
                <w:rFonts w:ascii="Arial" w:hAnsi="Arial" w:eastAsia="Times New Roman" w:cs="Arial"/>
                <w:color w:val="666666"/>
                <w:sz w:val="15"/>
                <w:szCs w:val="15"/>
                <w:lang w:val="en-US" w:eastAsia="ru-RU"/>
              </w:rPr>
              <w:t>There are no links. Add links using the +-Icon.</w:t>
            </w:r>
          </w:p>
        </w:tc>
      </w:tr>
    </w:tbl>
    <w:p w:rsidRPr="005A5A47" w:rsidR="005A5A47" w:rsidP="005A5A47" w:rsidRDefault="005A5A47" w14:paraId="73D8AA86" w14:textId="77777777">
      <w:pPr>
        <w:shd w:val="clear" w:color="auto" w:fill="F8F8F8"/>
        <w:spacing w:after="0" w:line="150" w:lineRule="atLeast"/>
        <w:jc w:val="center"/>
        <w:rPr>
          <w:rFonts w:ascii="Arial" w:hAnsi="Arial" w:eastAsia="Times New Roman" w:cs="Arial"/>
          <w:b/>
          <w:bCs/>
          <w:color w:val="000000"/>
          <w:sz w:val="18"/>
          <w:szCs w:val="18"/>
          <w:lang w:eastAsia="ru-RU"/>
        </w:rPr>
      </w:pPr>
      <w:proofErr w:type="spellStart"/>
      <w:r w:rsidRPr="005A5A47">
        <w:rPr>
          <w:rFonts w:ascii="Arial" w:hAnsi="Arial" w:eastAsia="Times New Roman" w:cs="Arial"/>
          <w:b/>
          <w:bCs/>
          <w:color w:val="000000"/>
          <w:sz w:val="18"/>
          <w:szCs w:val="18"/>
          <w:lang w:eastAsia="ru-RU"/>
        </w:rPr>
        <w:t>Business</w:t>
      </w:r>
      <w:proofErr w:type="spellEnd"/>
      <w:r w:rsidRPr="005A5A47">
        <w:rPr>
          <w:rFonts w:ascii="Arial" w:hAnsi="Arial" w:eastAsia="Times New Roman" w:cs="Arial"/>
          <w:b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5A5A47">
        <w:rPr>
          <w:rFonts w:ascii="Arial" w:hAnsi="Arial" w:eastAsia="Times New Roman" w:cs="Arial"/>
          <w:b/>
          <w:bCs/>
          <w:color w:val="000000"/>
          <w:sz w:val="18"/>
          <w:szCs w:val="18"/>
          <w:lang w:eastAsia="ru-RU"/>
        </w:rPr>
        <w:t>Attributes</w:t>
      </w:r>
      <w:proofErr w:type="spellEnd"/>
    </w:p>
    <w:p w:rsidRPr="005A5A47" w:rsidR="005A5A47" w:rsidP="005A5A47" w:rsidRDefault="005A5A47" w14:paraId="5A12C546" w14:textId="77777777">
      <w:pPr>
        <w:shd w:val="clear" w:color="auto" w:fill="FFFFFF"/>
        <w:spacing w:before="450" w:after="0" w:line="240" w:lineRule="auto"/>
        <w:outlineLvl w:val="1"/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</w:pPr>
      <w:r w:rsidRPr="005A5A47"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  <w:t>Работа с гигиеническим заключением</w:t>
      </w:r>
    </w:p>
    <w:p w:rsidRPr="005A5A47" w:rsidR="005A5A47" w:rsidP="005A5A47" w:rsidRDefault="005A5A47" w14:paraId="1D26EC2B" w14:textId="77777777">
      <w:pPr>
        <w:shd w:val="clear" w:color="auto" w:fill="FFFFFF"/>
        <w:spacing w:before="150" w:after="0" w:line="240" w:lineRule="auto"/>
        <w:outlineLvl w:val="2"/>
        <w:rPr>
          <w:rFonts w:ascii="Segoe UI" w:hAnsi="Segoe UI" w:eastAsia="Times New Roman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5A5A47">
        <w:rPr>
          <w:rFonts w:ascii="Segoe UI" w:hAnsi="Segoe UI" w:eastAsia="Times New Roman" w:cs="Segoe UI"/>
          <w:b/>
          <w:bCs/>
          <w:color w:val="172B4D"/>
          <w:spacing w:val="-1"/>
          <w:sz w:val="24"/>
          <w:szCs w:val="24"/>
          <w:lang w:eastAsia="ru-RU"/>
        </w:rPr>
        <w:t>Процесс выгрузки атрибутов в отдел легализации</w:t>
      </w:r>
    </w:p>
    <w:p w:rsidRPr="005A5A47" w:rsidR="005A5A47" w:rsidP="005A5A47" w:rsidRDefault="005A5A47" w14:paraId="793EEA03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Создать процесс выгрузки следующих атрибутов товара для получения гигиенического заключения в отдел легализации:</w:t>
      </w:r>
    </w:p>
    <w:p w:rsidRPr="005A5A47" w:rsidR="005A5A47" w:rsidP="005A5A47" w:rsidRDefault="005A5A47" w14:paraId="7DA45E5C" w14:textId="77777777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Код УКТ ЗЕД</w:t>
      </w:r>
    </w:p>
    <w:p w:rsidRPr="005A5A47" w:rsidR="005A5A47" w:rsidP="005A5A47" w:rsidRDefault="005A5A47" w14:paraId="25C4F792" w14:textId="77777777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Оригинальное название товара</w:t>
      </w:r>
    </w:p>
    <w:p w:rsidRPr="005A5A47" w:rsidR="005A5A47" w:rsidP="005A5A47" w:rsidRDefault="005A5A47" w14:paraId="105A512B" w14:textId="77777777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Торговая марка</w:t>
      </w:r>
    </w:p>
    <w:p w:rsidRPr="005A5A47" w:rsidR="005A5A47" w:rsidP="005A5A47" w:rsidRDefault="005A5A47" w14:paraId="73E889C7" w14:textId="77777777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Название товара на украинском языке</w:t>
      </w:r>
    </w:p>
    <w:p w:rsidRPr="005A5A47" w:rsidR="005A5A47" w:rsidP="005A5A47" w:rsidRDefault="005A5A47" w14:paraId="3AFA891C" w14:textId="77777777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Страна происхождения товара</w:t>
      </w:r>
    </w:p>
    <w:p w:rsidRPr="005A5A47" w:rsidR="005A5A47" w:rsidP="005A5A47" w:rsidRDefault="005A5A47" w14:paraId="386ACDB7" w14:textId="77777777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Производитель/поставщик</w:t>
      </w:r>
    </w:p>
    <w:p w:rsidRPr="005A5A47" w:rsidR="005A5A47" w:rsidP="005A5A47" w:rsidRDefault="005A5A47" w14:paraId="7462B773" w14:textId="77777777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Адрес производителя/поставщика</w:t>
      </w:r>
    </w:p>
    <w:p w:rsidRPr="005A5A47" w:rsidR="005A5A47" w:rsidP="005A5A47" w:rsidRDefault="005A5A47" w14:paraId="0A24AC0B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br/>
      </w: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Будут выгружаться те товары, по которым нет </w:t>
      </w:r>
      <w:proofErr w:type="gram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гигиенического заключения</w:t>
      </w:r>
      <w:proofErr w:type="gram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и оно необходимо. Выгрузка будет осуществляться на регулярной основе</w:t>
      </w:r>
    </w:p>
    <w:p w:rsidRPr="005A5A47" w:rsidR="005A5A47" w:rsidP="005A5A47" w:rsidRDefault="005A5A47" w14:paraId="3BE8DFD0" w14:textId="77777777">
      <w:pPr>
        <w:shd w:val="clear" w:color="auto" w:fill="FFFFFF"/>
        <w:spacing w:before="450" w:after="0" w:line="240" w:lineRule="auto"/>
        <w:outlineLvl w:val="2"/>
        <w:rPr>
          <w:rFonts w:ascii="Segoe UI" w:hAnsi="Segoe UI" w:eastAsia="Times New Roman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5A5A47">
        <w:rPr>
          <w:rFonts w:ascii="Segoe UI" w:hAnsi="Segoe UI" w:eastAsia="Times New Roman" w:cs="Segoe UI"/>
          <w:b/>
          <w:bCs/>
          <w:color w:val="172B4D"/>
          <w:spacing w:val="-1"/>
          <w:sz w:val="24"/>
          <w:szCs w:val="24"/>
          <w:lang w:eastAsia="ru-RU"/>
        </w:rPr>
        <w:t>Заполнение данных о гигиеническом заключении</w:t>
      </w:r>
    </w:p>
    <w:p w:rsidRPr="005A5A47" w:rsidR="005A5A47" w:rsidP="005A5A47" w:rsidRDefault="005A5A47" w14:paraId="6FDF02C8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Настроить ввод данных в существующие колонки PIM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Core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:</w:t>
      </w:r>
    </w:p>
    <w:p w:rsidRPr="005A5A47" w:rsidR="005A5A47" w:rsidP="005A5A47" w:rsidRDefault="005A5A47" w14:paraId="597A92CA" w14:textId="77777777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lastRenderedPageBreak/>
        <w:t>*№ Гигиен. заключения</w:t>
      </w:r>
    </w:p>
    <w:p w:rsidRPr="005A5A47" w:rsidR="005A5A47" w:rsidP="005A5A47" w:rsidRDefault="005A5A47" w14:paraId="4E5E2B05" w14:textId="77777777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Дата начала действия</w:t>
      </w:r>
    </w:p>
    <w:p w:rsidRPr="005A5A47" w:rsidR="005A5A47" w:rsidP="005A5A47" w:rsidRDefault="005A5A47" w14:paraId="0DA53E47" w14:textId="77777777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Дата окончания действия</w:t>
      </w:r>
    </w:p>
    <w:p w:rsidRPr="005A5A47" w:rsidR="005A5A47" w:rsidP="005A5A47" w:rsidRDefault="005A5A47" w14:paraId="1752ED02" w14:textId="77777777">
      <w:pPr>
        <w:shd w:val="clear" w:color="auto" w:fill="FFFFFF"/>
        <w:spacing w:before="450" w:after="0" w:line="240" w:lineRule="auto"/>
        <w:outlineLvl w:val="2"/>
        <w:rPr>
          <w:rFonts w:ascii="Segoe UI" w:hAnsi="Segoe UI" w:eastAsia="Times New Roman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5A5A47">
        <w:rPr>
          <w:rFonts w:ascii="Segoe UI" w:hAnsi="Segoe UI" w:eastAsia="Times New Roman" w:cs="Segoe UI"/>
          <w:b/>
          <w:bCs/>
          <w:color w:val="172B4D"/>
          <w:spacing w:val="-1"/>
          <w:sz w:val="24"/>
          <w:szCs w:val="24"/>
          <w:lang w:eastAsia="ru-RU"/>
        </w:rPr>
        <w:t>Хранение гигиенических заключений</w:t>
      </w:r>
    </w:p>
    <w:p w:rsidRPr="005A5A47" w:rsidR="005A5A47" w:rsidP="005A5A47" w:rsidRDefault="005A5A47" w14:paraId="635B1694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Настроить процесс загрузки полученных гигиенических заключений о товарах в PIM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Core</w:t>
      </w:r>
      <w:proofErr w:type="spellEnd"/>
    </w:p>
    <w:p w:rsidRPr="005A5A47" w:rsidR="005A5A47" w:rsidP="005A5A47" w:rsidRDefault="005A5A47" w14:paraId="387E1617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Создать хранилище данных этих заключений в PIM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Core</w:t>
      </w:r>
      <w:proofErr w:type="spellEnd"/>
    </w:p>
    <w:p w:rsidRPr="005A5A47" w:rsidR="005A5A47" w:rsidP="005A5A47" w:rsidRDefault="005A5A47" w14:paraId="58224087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Настроить доступы в хранилище данных гигиенических заключений</w:t>
      </w:r>
    </w:p>
    <w:p w:rsidRPr="005A5A47" w:rsidR="005A5A47" w:rsidP="005A5A47" w:rsidRDefault="005A5A47" w14:paraId="35126285" w14:textId="77777777">
      <w:pPr>
        <w:shd w:val="clear" w:color="auto" w:fill="FFFFFF"/>
        <w:spacing w:before="450" w:after="0" w:line="240" w:lineRule="auto"/>
        <w:outlineLvl w:val="2"/>
        <w:rPr>
          <w:rFonts w:ascii="Segoe UI" w:hAnsi="Segoe UI" w:eastAsia="Times New Roman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5A5A47">
        <w:rPr>
          <w:rFonts w:ascii="Segoe UI" w:hAnsi="Segoe UI" w:eastAsia="Times New Roman" w:cs="Segoe UI"/>
          <w:b/>
          <w:bCs/>
          <w:color w:val="172B4D"/>
          <w:spacing w:val="-1"/>
          <w:sz w:val="24"/>
          <w:szCs w:val="24"/>
          <w:lang w:eastAsia="ru-RU"/>
        </w:rPr>
        <w:t>Загрузка документов от поставщика</w:t>
      </w:r>
    </w:p>
    <w:p w:rsidRPr="005A5A47" w:rsidR="005A5A47" w:rsidP="005A5A47" w:rsidRDefault="005A5A47" w14:paraId="1D5A5C3D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Настроить загрузку документов от поставщика, необходимых для подачи товара на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гигиеничечкое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заключение (разного рода сканы сертификатов) в PIM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Core</w:t>
      </w:r>
      <w:proofErr w:type="spellEnd"/>
    </w:p>
    <w:p w:rsidRPr="005A5A47" w:rsidR="005A5A47" w:rsidP="005A5A47" w:rsidRDefault="005A5A47" w14:paraId="2E91546C" w14:textId="77777777">
      <w:pPr>
        <w:shd w:val="clear" w:color="auto" w:fill="FFFFFF"/>
        <w:spacing w:before="450" w:after="0" w:line="240" w:lineRule="auto"/>
        <w:outlineLvl w:val="2"/>
        <w:rPr>
          <w:rFonts w:ascii="Segoe UI" w:hAnsi="Segoe UI" w:eastAsia="Times New Roman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5A5A47">
        <w:rPr>
          <w:rFonts w:ascii="Segoe UI" w:hAnsi="Segoe UI" w:eastAsia="Times New Roman" w:cs="Segoe UI"/>
          <w:b/>
          <w:bCs/>
          <w:color w:val="172B4D"/>
          <w:spacing w:val="-1"/>
          <w:sz w:val="24"/>
          <w:szCs w:val="24"/>
          <w:lang w:eastAsia="ru-RU"/>
        </w:rPr>
        <w:t>Контроль срока завершения гигиенических заключений</w:t>
      </w:r>
    </w:p>
    <w:p w:rsidRPr="005A5A47" w:rsidR="005A5A47" w:rsidP="005A5A47" w:rsidRDefault="005A5A47" w14:paraId="186078EC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Настроить сообщения о скором завершении того или иного гигиенического заключения</w:t>
      </w:r>
    </w:p>
    <w:p w:rsidRPr="005A5A47" w:rsidR="005A5A47" w:rsidP="005A5A47" w:rsidRDefault="005A5A47" w14:paraId="480BA65D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</w:p>
    <w:p w:rsidRPr="005A5A47" w:rsidR="005A5A47" w:rsidP="005A5A47" w:rsidRDefault="005A5A47" w14:paraId="01FA1335" w14:textId="77777777">
      <w:pPr>
        <w:shd w:val="clear" w:color="auto" w:fill="FFFFFF"/>
        <w:spacing w:before="450" w:after="0" w:line="240" w:lineRule="auto"/>
        <w:outlineLvl w:val="1"/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</w:pPr>
      <w:r w:rsidRPr="005A5A47"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  <w:t>Настройка поля НДС</w:t>
      </w:r>
    </w:p>
    <w:p w:rsidRPr="005A5A47" w:rsidR="005A5A47" w:rsidP="005A5A47" w:rsidRDefault="005A5A47" w14:paraId="71BF8E6D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Изменить существующее поле в PIM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Core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"НДС" на поле с выпадающим списком. </w:t>
      </w:r>
    </w:p>
    <w:p w:rsidRPr="005A5A47" w:rsidR="005A5A47" w:rsidP="005A5A47" w:rsidRDefault="005A5A47" w14:paraId="5CC7D1F3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Изменить настройку данного поля в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Navision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в случае необходимости</w:t>
      </w:r>
    </w:p>
    <w:p w:rsidRPr="005A5A47" w:rsidR="005A5A47" w:rsidP="005A5A47" w:rsidRDefault="005A5A47" w14:paraId="78CE4CD6" w14:textId="77777777">
      <w:pPr>
        <w:shd w:val="clear" w:color="auto" w:fill="FFFFFF"/>
        <w:spacing w:before="450" w:after="0" w:line="240" w:lineRule="auto"/>
        <w:outlineLvl w:val="1"/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</w:pPr>
      <w:r w:rsidRPr="005A5A47"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  <w:t xml:space="preserve">Процесс работы с </w:t>
      </w:r>
      <w:proofErr w:type="spellStart"/>
      <w:r w:rsidRPr="005A5A47"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  <w:t>price</w:t>
      </w:r>
      <w:proofErr w:type="spellEnd"/>
      <w:r w:rsidRPr="005A5A47"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  <w:t>list</w:t>
      </w:r>
      <w:proofErr w:type="spellEnd"/>
    </w:p>
    <w:p w:rsidRPr="005A5A47" w:rsidR="005A5A47" w:rsidP="005A5A47" w:rsidRDefault="005A5A47" w14:paraId="1D66ADB9" w14:textId="7777777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Настроить загрузку цен в PIM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Core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. Для этого нужно учесть, что PIM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Core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не может поддерживать их историчность</w:t>
      </w:r>
    </w:p>
    <w:p w:rsidRPr="005A5A47" w:rsidR="005A5A47" w:rsidP="005A5A47" w:rsidRDefault="005A5A47" w14:paraId="07234EFA" w14:textId="7777777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Новая цена продажи с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Price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list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= 2 колонки в PIM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Core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(цена продажи, "Дата с" = Дата начала действия </w:t>
      </w:r>
      <w:proofErr w:type="gram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цены )</w:t>
      </w:r>
      <w:proofErr w:type="gramEnd"/>
    </w:p>
    <w:p w:rsidRPr="005A5A47" w:rsidR="005A5A47" w:rsidP="005A5A47" w:rsidRDefault="005A5A47" w14:paraId="70998C35" w14:textId="7777777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val="en-US"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Настроить</w:t>
      </w:r>
      <w:r w:rsidRPr="005A5A47">
        <w:rPr>
          <w:rFonts w:ascii="Segoe UI" w:hAnsi="Segoe UI" w:eastAsia="Times New Roman" w:cs="Segoe UI"/>
          <w:color w:val="172B4D"/>
          <w:sz w:val="21"/>
          <w:szCs w:val="21"/>
          <w:lang w:val="en-US" w:eastAsia="ru-RU"/>
        </w:rPr>
        <w:t xml:space="preserve"> </w:t>
      </w: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выгрузку</w:t>
      </w:r>
      <w:r w:rsidRPr="005A5A47">
        <w:rPr>
          <w:rFonts w:ascii="Segoe UI" w:hAnsi="Segoe UI" w:eastAsia="Times New Roman" w:cs="Segoe UI"/>
          <w:color w:val="172B4D"/>
          <w:sz w:val="21"/>
          <w:szCs w:val="21"/>
          <w:lang w:val="en-US" w:eastAsia="ru-RU"/>
        </w:rPr>
        <w:t xml:space="preserve"> price list PIM Core→ Navision</w:t>
      </w:r>
    </w:p>
    <w:p w:rsidRPr="005A5A47" w:rsidR="005A5A47" w:rsidP="005A5A47" w:rsidRDefault="005A5A47" w14:paraId="4DA4C0B8" w14:textId="7777777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Создать ограничения доступа к ценам в случае необходимости</w:t>
      </w:r>
    </w:p>
    <w:p w:rsidRPr="005A5A47" w:rsidR="005A5A47" w:rsidP="005A5A47" w:rsidRDefault="005A5A47" w14:paraId="4482293C" w14:textId="77777777">
      <w:pPr>
        <w:shd w:val="clear" w:color="auto" w:fill="FFFFFF"/>
        <w:spacing w:before="450" w:after="0" w:line="240" w:lineRule="auto"/>
        <w:outlineLvl w:val="2"/>
        <w:rPr>
          <w:rFonts w:ascii="Segoe UI" w:hAnsi="Segoe UI" w:eastAsia="Times New Roman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5A5A47">
        <w:rPr>
          <w:rFonts w:ascii="Segoe UI" w:hAnsi="Segoe UI" w:eastAsia="Times New Roman" w:cs="Segoe UI"/>
          <w:b/>
          <w:bCs/>
          <w:color w:val="172B4D"/>
          <w:spacing w:val="-1"/>
          <w:sz w:val="24"/>
          <w:szCs w:val="24"/>
          <w:lang w:eastAsia="ru-RU"/>
        </w:rPr>
        <w:t>Риск</w:t>
      </w:r>
    </w:p>
    <w:p w:rsidRPr="005A5A47" w:rsidR="005A5A47" w:rsidP="005A5A47" w:rsidRDefault="005A5A47" w14:paraId="5074CD32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PIMCore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не может поддерживать два варианта одного прайс листа в системе. Поле Дата С дважды хранить в системе нельзя</w:t>
      </w:r>
    </w:p>
    <w:p w:rsidRPr="005A5A47" w:rsidR="005A5A47" w:rsidP="005A5A47" w:rsidRDefault="005A5A47" w14:paraId="2BF0CE4F" w14:textId="77777777">
      <w:pPr>
        <w:shd w:val="clear" w:color="auto" w:fill="FFFFFF"/>
        <w:spacing w:before="300" w:after="0" w:line="240" w:lineRule="auto"/>
        <w:outlineLvl w:val="3"/>
        <w:rPr>
          <w:rFonts w:ascii="Segoe UI" w:hAnsi="Segoe UI" w:eastAsia="Times New Roman" w:cs="Segoe UI"/>
          <w:b/>
          <w:bCs/>
          <w:color w:val="172B4D"/>
          <w:spacing w:val="-1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b/>
          <w:bCs/>
          <w:color w:val="172B4D"/>
          <w:spacing w:val="-1"/>
          <w:sz w:val="21"/>
          <w:szCs w:val="21"/>
          <w:lang w:eastAsia="ru-RU"/>
        </w:rPr>
        <w:t>Рекомендации</w:t>
      </w:r>
    </w:p>
    <w:p w:rsidRPr="005A5A47" w:rsidR="005A5A47" w:rsidP="005A5A47" w:rsidRDefault="005A5A47" w14:paraId="502769B1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Использовать только один актуальный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price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list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в системе по каждому виду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price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list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(</w:t>
      </w:r>
      <w:proofErr w:type="gram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например</w:t>
      </w:r>
      <w:proofErr w:type="gram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всегда использовать последний загруженный). В данном случае PIM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Core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подходит для работы.</w:t>
      </w:r>
    </w:p>
    <w:p w:rsidRPr="005A5A47" w:rsidR="005A5A47" w:rsidP="005A5A47" w:rsidRDefault="005A5A47" w14:paraId="130E7F99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Использовать другую систему работы с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price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list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, что сможет поддерживать несколько актуальных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price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lists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в системе</w:t>
      </w:r>
    </w:p>
    <w:p w:rsidRPr="005A5A47" w:rsidR="005A5A47" w:rsidP="005A5A47" w:rsidRDefault="005A5A47" w14:paraId="2E41D152" w14:textId="77777777">
      <w:pPr>
        <w:shd w:val="clear" w:color="auto" w:fill="FFFFFF"/>
        <w:spacing w:before="450" w:after="0" w:line="240" w:lineRule="auto"/>
        <w:outlineLvl w:val="1"/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</w:pPr>
      <w:r w:rsidRPr="005A5A47"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  <w:lastRenderedPageBreak/>
        <w:t>Процесс загрузки данных </w:t>
      </w:r>
    </w:p>
    <w:p w:rsidRPr="005A5A47" w:rsidR="005A5A47" w:rsidP="005A5A47" w:rsidRDefault="005A5A47" w14:paraId="2E080E3B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Необходимо настроить хранение данных медиа в облаке в случае больших объемов </w:t>
      </w:r>
      <w:proofErr w:type="gram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данных(</w:t>
      </w:r>
      <w:proofErr w:type="gram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10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гб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это уже немало)</w:t>
      </w:r>
    </w:p>
    <w:p w:rsidRPr="005A5A47" w:rsidR="005A5A47" w:rsidP="005A5A47" w:rsidRDefault="005A5A47" w14:paraId="0616C64D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Все пользовательские данные необходимо хранить вне сервера</w:t>
      </w:r>
    </w:p>
    <w:p w:rsidRPr="005A5A47" w:rsidR="005A5A47" w:rsidP="005A5A47" w:rsidRDefault="005A5A47" w14:paraId="32C23BC9" w14:textId="77777777">
      <w:pPr>
        <w:shd w:val="clear" w:color="auto" w:fill="FFFFFF"/>
        <w:spacing w:before="450" w:after="0" w:line="240" w:lineRule="auto"/>
        <w:outlineLvl w:val="1"/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</w:pPr>
      <w:r w:rsidRPr="005A5A47"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  <w:t>Процесс создания ролей и ограничений доступа к данным о товаре</w:t>
      </w:r>
    </w:p>
    <w:p w:rsidRPr="005A5A47" w:rsidR="005A5A47" w:rsidP="005A5A47" w:rsidRDefault="005A5A47" w14:paraId="607C5041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В PIM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Core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предусмотрена возможность ограничения доступа к данным используя роли пользователя</w:t>
      </w:r>
    </w:p>
    <w:p w:rsidRPr="005A5A47" w:rsidR="005A5A47" w:rsidP="005A5A47" w:rsidRDefault="005A5A47" w14:paraId="1C1FBD55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В случае добавления новых атрибутов данных, бизнес может ограничить доступ к ним у некоторых пользователей</w:t>
      </w:r>
    </w:p>
    <w:p w:rsidRPr="005A5A47" w:rsidR="005A5A47" w:rsidP="005A5A47" w:rsidRDefault="005A5A47" w14:paraId="08AF390E" w14:textId="77777777">
      <w:pPr>
        <w:shd w:val="clear" w:color="auto" w:fill="FFFFFF"/>
        <w:spacing w:before="450" w:after="0" w:line="240" w:lineRule="auto"/>
        <w:outlineLvl w:val="1"/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</w:pPr>
      <w:r w:rsidRPr="005A5A47"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  <w:t xml:space="preserve">Процесс массового обновления данных в PIM </w:t>
      </w:r>
      <w:proofErr w:type="spellStart"/>
      <w:r w:rsidRPr="005A5A47"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  <w:t>Core</w:t>
      </w:r>
      <w:proofErr w:type="spellEnd"/>
    </w:p>
    <w:p w:rsidRPr="005A5A47" w:rsidR="005A5A47" w:rsidP="005A5A47" w:rsidRDefault="005A5A47" w14:paraId="452C7307" w14:textId="77777777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Настроить процесс обновления данных через файлы формата *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csv</w:t>
      </w:r>
      <w:proofErr w:type="spellEnd"/>
    </w:p>
    <w:p w:rsidRPr="005A5A47" w:rsidR="005A5A47" w:rsidP="005A5A47" w:rsidRDefault="005A5A47" w14:paraId="55459C13" w14:textId="77777777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Настроить процесс обновления данных через запрос на добавление</w:t>
      </w:r>
    </w:p>
    <w:p w:rsidRPr="005A5A47" w:rsidR="005A5A47" w:rsidP="005A5A47" w:rsidRDefault="005A5A47" w14:paraId="6A815825" w14:textId="77777777">
      <w:pPr>
        <w:shd w:val="clear" w:color="auto" w:fill="FFFFFF"/>
        <w:spacing w:before="450" w:after="0" w:line="240" w:lineRule="auto"/>
        <w:outlineLvl w:val="0"/>
        <w:rPr>
          <w:rFonts w:ascii="Segoe UI" w:hAnsi="Segoe UI" w:eastAsia="Times New Roman" w:cs="Segoe UI"/>
          <w:color w:val="172B4D"/>
          <w:spacing w:val="-2"/>
          <w:kern w:val="36"/>
          <w:sz w:val="36"/>
          <w:szCs w:val="36"/>
          <w:lang w:eastAsia="ru-RU"/>
        </w:rPr>
      </w:pPr>
      <w:r w:rsidRPr="005A5A47">
        <w:rPr>
          <w:rFonts w:ascii="Segoe UI" w:hAnsi="Segoe UI" w:eastAsia="Times New Roman" w:cs="Segoe UI"/>
          <w:color w:val="172B4D"/>
          <w:spacing w:val="-2"/>
          <w:kern w:val="36"/>
          <w:sz w:val="36"/>
          <w:szCs w:val="36"/>
          <w:lang w:val="uk-UA" w:eastAsia="ru-RU"/>
        </w:rPr>
        <w:t xml:space="preserve">Перечень </w:t>
      </w:r>
      <w:proofErr w:type="spellStart"/>
      <w:r w:rsidRPr="005A5A47">
        <w:rPr>
          <w:rFonts w:ascii="Segoe UI" w:hAnsi="Segoe UI" w:eastAsia="Times New Roman" w:cs="Segoe UI"/>
          <w:color w:val="172B4D"/>
          <w:spacing w:val="-2"/>
          <w:kern w:val="36"/>
          <w:sz w:val="36"/>
          <w:szCs w:val="36"/>
          <w:lang w:val="uk-UA" w:eastAsia="ru-RU"/>
        </w:rPr>
        <w:t>действий</w:t>
      </w:r>
      <w:proofErr w:type="spellEnd"/>
      <w:r w:rsidRPr="005A5A47">
        <w:rPr>
          <w:rFonts w:ascii="Segoe UI" w:hAnsi="Segoe UI" w:eastAsia="Times New Roman" w:cs="Segoe UI"/>
          <w:color w:val="172B4D"/>
          <w:spacing w:val="-2"/>
          <w:kern w:val="36"/>
          <w:sz w:val="36"/>
          <w:szCs w:val="36"/>
          <w:lang w:val="uk-UA" w:eastAsia="ru-RU"/>
        </w:rPr>
        <w:t xml:space="preserve">, </w:t>
      </w:r>
      <w:proofErr w:type="spellStart"/>
      <w:r w:rsidRPr="005A5A47">
        <w:rPr>
          <w:rFonts w:ascii="Segoe UI" w:hAnsi="Segoe UI" w:eastAsia="Times New Roman" w:cs="Segoe UI"/>
          <w:color w:val="172B4D"/>
          <w:spacing w:val="-2"/>
          <w:kern w:val="36"/>
          <w:sz w:val="36"/>
          <w:szCs w:val="36"/>
          <w:lang w:val="uk-UA" w:eastAsia="ru-RU"/>
        </w:rPr>
        <w:t>которые</w:t>
      </w:r>
      <w:proofErr w:type="spellEnd"/>
      <w:r w:rsidRPr="005A5A47">
        <w:rPr>
          <w:rFonts w:ascii="Segoe UI" w:hAnsi="Segoe UI" w:eastAsia="Times New Roman" w:cs="Segoe UI"/>
          <w:color w:val="172B4D"/>
          <w:spacing w:val="-2"/>
          <w:kern w:val="36"/>
          <w:sz w:val="36"/>
          <w:szCs w:val="36"/>
          <w:lang w:val="uk-UA"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pacing w:val="-2"/>
          <w:kern w:val="36"/>
          <w:sz w:val="36"/>
          <w:szCs w:val="36"/>
          <w:lang w:val="uk-UA" w:eastAsia="ru-RU"/>
        </w:rPr>
        <w:t>необходимо</w:t>
      </w:r>
      <w:proofErr w:type="spellEnd"/>
      <w:r w:rsidRPr="005A5A47">
        <w:rPr>
          <w:rFonts w:ascii="Segoe UI" w:hAnsi="Segoe UI" w:eastAsia="Times New Roman" w:cs="Segoe UI"/>
          <w:color w:val="172B4D"/>
          <w:spacing w:val="-2"/>
          <w:kern w:val="36"/>
          <w:sz w:val="36"/>
          <w:szCs w:val="36"/>
          <w:lang w:val="uk-UA" w:eastAsia="ru-RU"/>
        </w:rPr>
        <w:t xml:space="preserve"> провести в </w:t>
      </w:r>
      <w:proofErr w:type="spellStart"/>
      <w:r w:rsidRPr="005A5A47">
        <w:rPr>
          <w:rFonts w:ascii="Segoe UI" w:hAnsi="Segoe UI" w:eastAsia="Times New Roman" w:cs="Segoe UI"/>
          <w:color w:val="172B4D"/>
          <w:spacing w:val="-2"/>
          <w:kern w:val="36"/>
          <w:sz w:val="36"/>
          <w:szCs w:val="36"/>
          <w:lang w:val="uk-UA" w:eastAsia="ru-RU"/>
        </w:rPr>
        <w:t>фазе</w:t>
      </w:r>
      <w:proofErr w:type="spellEnd"/>
      <w:r w:rsidRPr="005A5A47">
        <w:rPr>
          <w:rFonts w:ascii="Segoe UI" w:hAnsi="Segoe UI" w:eastAsia="Times New Roman" w:cs="Segoe UI"/>
          <w:color w:val="172B4D"/>
          <w:spacing w:val="-2"/>
          <w:kern w:val="36"/>
          <w:sz w:val="36"/>
          <w:szCs w:val="36"/>
          <w:lang w:val="uk-UA"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pacing w:val="-2"/>
          <w:kern w:val="36"/>
          <w:sz w:val="36"/>
          <w:szCs w:val="36"/>
          <w:lang w:val="uk-UA" w:eastAsia="ru-RU"/>
        </w:rPr>
        <w:t>Development</w:t>
      </w:r>
      <w:proofErr w:type="spellEnd"/>
      <w:r w:rsidRPr="005A5A47">
        <w:rPr>
          <w:rFonts w:ascii="Segoe UI" w:hAnsi="Segoe UI" w:eastAsia="Times New Roman" w:cs="Segoe UI"/>
          <w:color w:val="172B4D"/>
          <w:spacing w:val="-2"/>
          <w:kern w:val="36"/>
          <w:sz w:val="36"/>
          <w:szCs w:val="36"/>
          <w:lang w:val="uk-UA" w:eastAsia="ru-RU"/>
        </w:rPr>
        <w:t xml:space="preserve"> при </w:t>
      </w:r>
      <w:proofErr w:type="spellStart"/>
      <w:r w:rsidRPr="005A5A47">
        <w:rPr>
          <w:rFonts w:ascii="Segoe UI" w:hAnsi="Segoe UI" w:eastAsia="Times New Roman" w:cs="Segoe UI"/>
          <w:color w:val="172B4D"/>
          <w:spacing w:val="-2"/>
          <w:kern w:val="36"/>
          <w:sz w:val="36"/>
          <w:szCs w:val="36"/>
          <w:lang w:val="uk-UA" w:eastAsia="ru-RU"/>
        </w:rPr>
        <w:t>реализации</w:t>
      </w:r>
      <w:proofErr w:type="spellEnd"/>
      <w:r w:rsidRPr="005A5A47">
        <w:rPr>
          <w:rFonts w:ascii="Segoe UI" w:hAnsi="Segoe UI" w:eastAsia="Times New Roman" w:cs="Segoe UI"/>
          <w:color w:val="172B4D"/>
          <w:spacing w:val="-2"/>
          <w:kern w:val="36"/>
          <w:sz w:val="36"/>
          <w:szCs w:val="36"/>
          <w:lang w:val="uk-UA"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pacing w:val="-2"/>
          <w:kern w:val="36"/>
          <w:sz w:val="36"/>
          <w:szCs w:val="36"/>
          <w:lang w:val="uk-UA" w:eastAsia="ru-RU"/>
        </w:rPr>
        <w:t>процессов</w:t>
      </w:r>
      <w:proofErr w:type="spellEnd"/>
      <w:r w:rsidRPr="005A5A47">
        <w:rPr>
          <w:rFonts w:ascii="Segoe UI" w:hAnsi="Segoe UI" w:eastAsia="Times New Roman" w:cs="Segoe UI"/>
          <w:color w:val="172B4D"/>
          <w:spacing w:val="-2"/>
          <w:kern w:val="36"/>
          <w:sz w:val="36"/>
          <w:szCs w:val="36"/>
          <w:lang w:val="uk-UA" w:eastAsia="ru-RU"/>
        </w:rPr>
        <w:t xml:space="preserve"> "</w:t>
      </w:r>
      <w:proofErr w:type="spellStart"/>
      <w:r w:rsidRPr="005A5A47">
        <w:rPr>
          <w:rFonts w:ascii="Segoe UI" w:hAnsi="Segoe UI" w:eastAsia="Times New Roman" w:cs="Segoe UI"/>
          <w:color w:val="172B4D"/>
          <w:spacing w:val="-2"/>
          <w:kern w:val="36"/>
          <w:sz w:val="36"/>
          <w:szCs w:val="36"/>
          <w:lang w:val="uk-UA" w:eastAsia="ru-RU"/>
        </w:rPr>
        <w:t>To</w:t>
      </w:r>
      <w:proofErr w:type="spellEnd"/>
      <w:r w:rsidRPr="005A5A47">
        <w:rPr>
          <w:rFonts w:ascii="Segoe UI" w:hAnsi="Segoe UI" w:eastAsia="Times New Roman" w:cs="Segoe UI"/>
          <w:color w:val="172B4D"/>
          <w:spacing w:val="-2"/>
          <w:kern w:val="36"/>
          <w:sz w:val="36"/>
          <w:szCs w:val="36"/>
          <w:lang w:val="uk-UA"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pacing w:val="-2"/>
          <w:kern w:val="36"/>
          <w:sz w:val="36"/>
          <w:szCs w:val="36"/>
          <w:lang w:val="uk-UA" w:eastAsia="ru-RU"/>
        </w:rPr>
        <w:t>be</w:t>
      </w:r>
      <w:proofErr w:type="spellEnd"/>
      <w:r w:rsidRPr="005A5A47">
        <w:rPr>
          <w:rFonts w:ascii="Segoe UI" w:hAnsi="Segoe UI" w:eastAsia="Times New Roman" w:cs="Segoe UI"/>
          <w:color w:val="172B4D"/>
          <w:spacing w:val="-2"/>
          <w:kern w:val="36"/>
          <w:sz w:val="36"/>
          <w:szCs w:val="36"/>
          <w:lang w:val="uk-UA" w:eastAsia="ru-RU"/>
        </w:rPr>
        <w:t>"</w:t>
      </w:r>
    </w:p>
    <w:p w:rsidRPr="005A5A47" w:rsidR="005A5A47" w:rsidP="005A5A47" w:rsidRDefault="005A5A47" w14:paraId="7F1F7C13" w14:textId="7777777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Написать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детальное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техническое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задание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разработчикам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системы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 Navision "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Интеграция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данных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 PIM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Core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↔ Navision" </w:t>
      </w:r>
    </w:p>
    <w:p w:rsidRPr="005A5A47" w:rsidR="005A5A47" w:rsidP="005A5A47" w:rsidRDefault="005A5A47" w14:paraId="75E7CFAC" w14:textId="7777777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Формализовать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 весь список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проверок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 в PIM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Core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 и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согласовать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 его с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бизнесом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 (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fldChar w:fldCharType="begin"/>
      </w:r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instrText xml:space="preserve"> HYPERLINK "https://wiki.nodeart.app/download/attachments/82575740/301121%D0%9F%D1%80%D0%B8%D0%B2%D1%8F%D0%B7%D0%BA%D0%B8%20%D0%BF%D0%BE%20%D1%82%D0%B8%D0%BF%D1%83%20%D1%82%D0%BE%D0%B2%D0%B0%D1%80%D0%B0%20%D0%BE%D0%B1%D1%89%D0%B8%D0%B9.xlsx?version=1&amp;modificationDate=1644820358502&amp;api=v2" \t "_blank" </w:instrText>
      </w:r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fldChar w:fldCharType="separate"/>
      </w:r>
      <w:r w:rsidRPr="005A5A47">
        <w:rPr>
          <w:rFonts w:ascii="Segoe UI" w:hAnsi="Segoe UI" w:eastAsia="Times New Roman" w:cs="Segoe UI"/>
          <w:color w:val="0052CC"/>
          <w:sz w:val="21"/>
          <w:szCs w:val="21"/>
          <w:u w:val="single"/>
          <w:lang w:val="uk-UA" w:eastAsia="ru-RU"/>
        </w:rPr>
        <w:t>Привязки</w:t>
      </w:r>
      <w:proofErr w:type="spellEnd"/>
      <w:r w:rsidRPr="005A5A47">
        <w:rPr>
          <w:rFonts w:ascii="Segoe UI" w:hAnsi="Segoe UI" w:eastAsia="Times New Roman" w:cs="Segoe UI"/>
          <w:color w:val="0052CC"/>
          <w:sz w:val="21"/>
          <w:szCs w:val="21"/>
          <w:u w:val="single"/>
          <w:lang w:val="uk-UA" w:eastAsia="ru-RU"/>
        </w:rPr>
        <w:t xml:space="preserve"> по типу </w:t>
      </w:r>
      <w:proofErr w:type="spellStart"/>
      <w:r w:rsidRPr="005A5A47">
        <w:rPr>
          <w:rFonts w:ascii="Segoe UI" w:hAnsi="Segoe UI" w:eastAsia="Times New Roman" w:cs="Segoe UI"/>
          <w:color w:val="0052CC"/>
          <w:sz w:val="21"/>
          <w:szCs w:val="21"/>
          <w:u w:val="single"/>
          <w:lang w:val="uk-UA" w:eastAsia="ru-RU"/>
        </w:rPr>
        <w:t>товара</w:t>
      </w:r>
      <w:proofErr w:type="spellEnd"/>
      <w:r w:rsidRPr="005A5A47">
        <w:rPr>
          <w:rFonts w:ascii="Segoe UI" w:hAnsi="Segoe UI" w:eastAsia="Times New Roman" w:cs="Segoe UI"/>
          <w:color w:val="0052CC"/>
          <w:sz w:val="21"/>
          <w:szCs w:val="21"/>
          <w:u w:val="single"/>
          <w:lang w:val="uk-UA" w:eastAsia="ru-RU"/>
        </w:rPr>
        <w:t xml:space="preserve"> общий.xlsx</w:t>
      </w:r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fldChar w:fldCharType="end"/>
      </w:r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)</w:t>
      </w:r>
    </w:p>
    <w:p w:rsidRPr="005A5A47" w:rsidR="005A5A47" w:rsidP="005A5A47" w:rsidRDefault="005A5A47" w14:paraId="5916F38B" w14:textId="7777777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Детализировать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требования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 о передаче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данных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 набора в Navision</w:t>
      </w:r>
    </w:p>
    <w:p w:rsidRPr="005A5A47" w:rsidR="005A5A47" w:rsidP="005A5A47" w:rsidRDefault="005A5A47" w14:paraId="6089F14A" w14:textId="7777777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Обсудить и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зафиксировать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возможные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исключения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 при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создании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вариантов</w:t>
      </w:r>
      <w:proofErr w:type="spellEnd"/>
    </w:p>
    <w:p w:rsidRPr="005A5A47" w:rsidR="005A5A47" w:rsidP="005A5A47" w:rsidRDefault="005A5A47" w14:paraId="26FA7CE6" w14:textId="7777777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Оговорить роли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пользователей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 в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зависимости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 от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атрибутов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,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что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будут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добавлены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 в систему</w:t>
      </w:r>
    </w:p>
    <w:p w:rsidRPr="005A5A47" w:rsidR="005A5A47" w:rsidP="005A5A47" w:rsidRDefault="005A5A47" w14:paraId="7296554C" w14:textId="7777777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Обсудить с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бизнесом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 перечень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данных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 о товаре,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что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нужно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 обновлять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массово</w:t>
      </w:r>
      <w:proofErr w:type="spellEnd"/>
    </w:p>
    <w:p w:rsidRPr="005A5A47" w:rsidR="005A5A47" w:rsidP="005A5A47" w:rsidRDefault="005A5A47" w14:paraId="0C534B55" w14:textId="77777777">
      <w:pPr>
        <w:shd w:val="clear" w:color="auto" w:fill="FFFFFF"/>
        <w:spacing w:before="450" w:after="0" w:line="240" w:lineRule="auto"/>
        <w:outlineLvl w:val="0"/>
        <w:rPr>
          <w:rFonts w:ascii="Segoe UI" w:hAnsi="Segoe UI" w:eastAsia="Times New Roman" w:cs="Segoe UI"/>
          <w:color w:val="172B4D"/>
          <w:spacing w:val="-2"/>
          <w:kern w:val="36"/>
          <w:sz w:val="36"/>
          <w:szCs w:val="36"/>
          <w:lang w:eastAsia="ru-RU"/>
        </w:rPr>
      </w:pPr>
      <w:r w:rsidRPr="005A5A47">
        <w:rPr>
          <w:rFonts w:ascii="Segoe UI" w:hAnsi="Segoe UI" w:eastAsia="Times New Roman" w:cs="Segoe UI"/>
          <w:color w:val="172B4D"/>
          <w:spacing w:val="-2"/>
          <w:kern w:val="36"/>
          <w:sz w:val="36"/>
          <w:szCs w:val="36"/>
          <w:lang w:eastAsia="ru-RU"/>
        </w:rPr>
        <w:t xml:space="preserve">Список документов, что были созданы по результатам работы </w:t>
      </w:r>
      <w:proofErr w:type="spellStart"/>
      <w:r w:rsidRPr="005A5A47">
        <w:rPr>
          <w:rFonts w:ascii="Segoe UI" w:hAnsi="Segoe UI" w:eastAsia="Times New Roman" w:cs="Segoe UI"/>
          <w:color w:val="172B4D"/>
          <w:spacing w:val="-2"/>
          <w:kern w:val="36"/>
          <w:sz w:val="36"/>
          <w:szCs w:val="36"/>
          <w:lang w:eastAsia="ru-RU"/>
        </w:rPr>
        <w:t>Discovery</w:t>
      </w:r>
      <w:proofErr w:type="spellEnd"/>
      <w:r w:rsidRPr="005A5A47">
        <w:rPr>
          <w:rFonts w:ascii="Segoe UI" w:hAnsi="Segoe UI" w:eastAsia="Times New Roman" w:cs="Segoe UI"/>
          <w:color w:val="172B4D"/>
          <w:spacing w:val="-2"/>
          <w:kern w:val="36"/>
          <w:sz w:val="36"/>
          <w:szCs w:val="36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pacing w:val="-2"/>
          <w:kern w:val="36"/>
          <w:sz w:val="36"/>
          <w:szCs w:val="36"/>
          <w:lang w:eastAsia="ru-RU"/>
        </w:rPr>
        <w:t>phase</w:t>
      </w:r>
      <w:proofErr w:type="spellEnd"/>
      <w:r w:rsidRPr="005A5A47">
        <w:rPr>
          <w:rFonts w:ascii="Segoe UI" w:hAnsi="Segoe UI" w:eastAsia="Times New Roman" w:cs="Segoe UI"/>
          <w:color w:val="172B4D"/>
          <w:spacing w:val="-2"/>
          <w:kern w:val="36"/>
          <w:sz w:val="36"/>
          <w:szCs w:val="36"/>
          <w:lang w:eastAsia="ru-RU"/>
        </w:rPr>
        <w:t>:</w:t>
      </w:r>
    </w:p>
    <w:p w:rsidRPr="005A5A47" w:rsidR="005A5A47" w:rsidP="005A5A47" w:rsidRDefault="005A5A47" w14:paraId="727DC621" w14:textId="77777777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Результаты "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Discovery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phase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"</w:t>
      </w:r>
    </w:p>
    <w:p w:rsidRPr="005A5A47" w:rsidR="005A5A47" w:rsidP="005A5A47" w:rsidRDefault="005A5A47" w14:paraId="5E26E06A" w14:textId="77777777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Устав проекта</w:t>
      </w:r>
    </w:p>
    <w:p w:rsidRPr="005A5A47" w:rsidR="005A5A47" w:rsidP="005A5A47" w:rsidRDefault="005A5A47" w14:paraId="147C293D" w14:textId="77777777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План проекта</w:t>
      </w:r>
    </w:p>
    <w:p w:rsidRPr="005A5A47" w:rsidR="005A5A47" w:rsidP="005A5A47" w:rsidRDefault="005A5A47" w14:paraId="7A46BDC2" w14:textId="77777777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Предложение по интеграции PIM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Core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↔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Navision</w:t>
      </w:r>
      <w:proofErr w:type="spellEnd"/>
    </w:p>
    <w:p w:rsidRPr="005A5A47" w:rsidR="005A5A47" w:rsidP="005A5A47" w:rsidRDefault="005A5A47" w14:paraId="06EAA8F3" w14:textId="77777777">
      <w:pPr>
        <w:shd w:val="clear" w:color="auto" w:fill="FFFFFF"/>
        <w:spacing w:before="450" w:after="0" w:line="240" w:lineRule="auto"/>
        <w:outlineLvl w:val="0"/>
        <w:rPr>
          <w:rFonts w:ascii="Segoe UI" w:hAnsi="Segoe UI" w:eastAsia="Times New Roman" w:cs="Segoe UI"/>
          <w:color w:val="172B4D"/>
          <w:spacing w:val="-2"/>
          <w:kern w:val="36"/>
          <w:sz w:val="36"/>
          <w:szCs w:val="36"/>
          <w:lang w:eastAsia="ru-RU"/>
        </w:rPr>
      </w:pPr>
      <w:r w:rsidRPr="005A5A47">
        <w:rPr>
          <w:rFonts w:ascii="Segoe UI" w:hAnsi="Segoe UI" w:eastAsia="Times New Roman" w:cs="Segoe UI"/>
          <w:color w:val="172B4D"/>
          <w:spacing w:val="-2"/>
          <w:kern w:val="36"/>
          <w:sz w:val="36"/>
          <w:szCs w:val="36"/>
          <w:lang w:eastAsia="ru-RU"/>
        </w:rPr>
        <w:t>Вложенные документы:</w:t>
      </w:r>
    </w:p>
    <w:p w:rsidRPr="005A5A47" w:rsidR="005A5A47" w:rsidP="005A5A47" w:rsidRDefault="005A5A47" w14:paraId="73603449" w14:textId="77777777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Шаблон для заведения товара для поставщика </w:t>
      </w:r>
      <w:hyperlink w:tgtFrame="_blank" w:history="1" r:id="rId125">
        <w:r w:rsidRP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31.01.20221 Product.xlsm</w:t>
        </w:r>
      </w:hyperlink>
    </w:p>
    <w:p w:rsidRPr="005A5A47" w:rsidR="005A5A47" w:rsidP="005A5A47" w:rsidRDefault="005A5A47" w14:paraId="4CC2D5B2" w14:textId="77777777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Выгрузка данных с PIM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Core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для дальнейшей загрузки в ETR </w:t>
      </w:r>
      <w:hyperlink w:tgtFrame="_blank" w:history="1" r:id="rId126">
        <w:r w:rsidRP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Выгрузка из PIMCore.xlsx</w:t>
        </w:r>
      </w:hyperlink>
    </w:p>
    <w:p w:rsidRPr="005A5A47" w:rsidR="005A5A47" w:rsidP="005A5A47" w:rsidRDefault="005A5A47" w14:paraId="698CED32" w14:textId="77777777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Выгрузка данных с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Tetra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office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 </w:t>
      </w:r>
      <w:hyperlink w:tgtFrame="_blank" w:history="1" r:id="rId127">
        <w:r w:rsidRP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Экспорт файла из Тетра.xls</w:t>
        </w:r>
      </w:hyperlink>
    </w:p>
    <w:p w:rsidRPr="005A5A47" w:rsidR="005A5A47" w:rsidP="005A5A47" w:rsidRDefault="005A5A47" w14:paraId="5E7487B4" w14:textId="77777777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Базовая загрузка данных в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Navision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 </w:t>
      </w:r>
      <w:hyperlink w:tgtFrame="_blank" w:history="1" r:id="rId128">
        <w:r w:rsidRP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Базовый импорт в Navision.xlsx</w:t>
        </w:r>
      </w:hyperlink>
    </w:p>
    <w:p w:rsidRPr="005A5A47" w:rsidR="005A5A47" w:rsidP="005A5A47" w:rsidRDefault="005A5A47" w14:paraId="3786FDDA" w14:textId="77777777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lastRenderedPageBreak/>
        <w:t xml:space="preserve">Список дополнительных атрибутов, что загружаются в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Navision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отделом ведения товарной номенклатуры </w:t>
      </w:r>
      <w:hyperlink w:tgtFrame="_blank" w:history="1" r:id="rId129">
        <w:r w:rsidRP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Список дополнительных атрибутов, которые мы подгружаем в Navision.xlsx</w:t>
        </w:r>
      </w:hyperlink>
    </w:p>
    <w:p w:rsidRPr="005A5A47" w:rsidR="005A5A47" w:rsidP="005A5A47" w:rsidRDefault="005A5A47" w14:paraId="50C55887" w14:textId="77777777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Список привязок товара </w:t>
      </w:r>
      <w:hyperlink w:tgtFrame="_blank" w:history="1" r:id="rId130">
        <w:r w:rsidRP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301121Привязки по типу товара общий.xlsx</w:t>
        </w:r>
      </w:hyperlink>
    </w:p>
    <w:p w:rsidRPr="005A5A47" w:rsidR="005A5A47" w:rsidP="005A5A47" w:rsidRDefault="009748B0" w14:paraId="3DE2260F" w14:textId="77777777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hyperlink w:history="1" r:id="rId131"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Устав проекта</w:t>
        </w:r>
      </w:hyperlink>
    </w:p>
    <w:p w:rsidRPr="005A5A47" w:rsidR="005A5A47" w:rsidP="005A5A47" w:rsidRDefault="009748B0" w14:paraId="27DAE052" w14:textId="77777777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hyperlink w:history="1" r:id="rId132">
        <w:r w:rsidRPr="005A5A47" w:rsid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План проекта</w:t>
        </w:r>
      </w:hyperlink>
    </w:p>
    <w:p w:rsidRPr="005A5A47" w:rsidR="005A5A47" w:rsidP="005A5A47" w:rsidRDefault="005A5A47" w14:paraId="12DC7F96" w14:textId="77777777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Техническое задание (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One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page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) на интеграцию PIM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Core</w:t>
      </w:r>
      <w:proofErr w:type="spellEnd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&lt;-&gt; </w:t>
      </w:r>
      <w:proofErr w:type="spellStart"/>
      <w:r w:rsidRPr="005A5A47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Navision</w:t>
      </w:r>
      <w:hyperlink w:history="1" r:id="rId133">
        <w:r w:rsidRP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>Техническое</w:t>
        </w:r>
        <w:proofErr w:type="spellEnd"/>
        <w:r w:rsidRPr="005A5A47">
          <w:rPr>
            <w:rFonts w:ascii="Segoe UI" w:hAnsi="Segoe UI" w:eastAsia="Times New Roman" w:cs="Segoe UI"/>
            <w:color w:val="0052CC"/>
            <w:sz w:val="21"/>
            <w:szCs w:val="21"/>
            <w:u w:val="single"/>
            <w:lang w:eastAsia="ru-RU"/>
          </w:rPr>
          <w:t xml:space="preserve"> задание</w:t>
        </w:r>
      </w:hyperlink>
    </w:p>
    <w:p w:rsidR="00566CCA" w:rsidRDefault="00566CCA" w14:paraId="30175025" w14:textId="77777777"/>
    <w:sectPr w:rsidR="00566CCA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nitials="ЄМ" w:author="Євгеній Мельник" w:date="2022-05-06T00:25:00Z" w:id="0">
    <w:p w:rsidRPr="00C95C39" w:rsidR="009748B0" w:rsidRDefault="009748B0" w14:paraId="5FCCAF8E" w14:textId="77777777">
      <w:pPr>
        <w:pStyle w:val="ab"/>
      </w:pPr>
      <w:r>
        <w:rPr>
          <w:rStyle w:val="aa"/>
        </w:rPr>
        <w:annotationRef/>
      </w:r>
      <w:r>
        <w:t>Уточнить цели проекта, предложения ниже по тексту</w:t>
      </w:r>
    </w:p>
  </w:comment>
  <w:comment w:initials="ЄМ" w:author="Євгеній Мельник" w:date="2022-05-06T00:25:00Z" w:id="38">
    <w:p w:rsidRPr="00C95C39" w:rsidR="009748B0" w:rsidP="00C95C39" w:rsidRDefault="009748B0" w14:paraId="4A77C116" w14:textId="77777777">
      <w:pPr>
        <w:shd w:val="clear" w:color="auto" w:fill="FFFFFF"/>
        <w:spacing w:before="450" w:after="0" w:line="240" w:lineRule="auto"/>
        <w:outlineLvl w:val="0"/>
        <w:rPr>
          <w:rFonts w:ascii="Segoe UI" w:hAnsi="Segoe UI" w:eastAsia="Times New Roman" w:cs="Segoe UI"/>
          <w:color w:val="172B4D"/>
          <w:spacing w:val="-2"/>
          <w:kern w:val="36"/>
          <w:sz w:val="36"/>
          <w:szCs w:val="36"/>
          <w:lang w:eastAsia="ru-RU"/>
        </w:rPr>
      </w:pPr>
      <w:r>
        <w:rPr>
          <w:rStyle w:val="aa"/>
        </w:rPr>
        <w:annotationRef/>
      </w:r>
      <w:r>
        <w:rPr>
          <w:rFonts w:ascii="Segoe UI" w:hAnsi="Segoe UI" w:eastAsia="Times New Roman" w:cs="Segoe UI"/>
          <w:color w:val="172B4D"/>
          <w:spacing w:val="-2"/>
          <w:kern w:val="36"/>
          <w:sz w:val="36"/>
          <w:szCs w:val="36"/>
          <w:lang w:eastAsia="ru-RU"/>
        </w:rPr>
        <w:t>Обновленный список в файле:</w:t>
      </w:r>
      <w:r w:rsidRPr="00CA249E">
        <w:rPr>
          <w:rFonts w:ascii="Segoe UI" w:hAnsi="Segoe UI" w:eastAsia="Times New Roman" w:cs="Segoe UI"/>
          <w:color w:val="172B4D"/>
          <w:spacing w:val="-2"/>
          <w:kern w:val="36"/>
          <w:sz w:val="36"/>
          <w:szCs w:val="36"/>
          <w:lang w:eastAsia="ru-RU"/>
        </w:rPr>
        <w:t xml:space="preserve"> Команда.</w:t>
      </w:r>
      <w:proofErr w:type="spellStart"/>
      <w:r>
        <w:rPr>
          <w:rFonts w:ascii="Segoe UI" w:hAnsi="Segoe UI" w:eastAsia="Times New Roman" w:cs="Segoe UI"/>
          <w:color w:val="172B4D"/>
          <w:spacing w:val="-2"/>
          <w:kern w:val="36"/>
          <w:sz w:val="36"/>
          <w:szCs w:val="36"/>
          <w:lang w:val="en-US" w:eastAsia="ru-RU"/>
        </w:rPr>
        <w:t>xlsx</w:t>
      </w:r>
      <w:proofErr w:type="spellEnd"/>
    </w:p>
  </w:comment>
  <w:comment w:initials="ЄМ" w:author="Євгеній Мельник" w:date="2022-05-06T00:26:00Z" w:id="40">
    <w:p w:rsidRPr="00C95C39" w:rsidR="009748B0" w:rsidP="00C95C39" w:rsidRDefault="009748B0" w14:paraId="6F375569" w14:textId="77777777">
      <w:pPr>
        <w:shd w:val="clear" w:color="auto" w:fill="FFFFFF"/>
        <w:spacing w:before="450" w:after="0" w:line="240" w:lineRule="auto"/>
        <w:outlineLvl w:val="0"/>
        <w:rPr>
          <w:rFonts w:ascii="Segoe UI" w:hAnsi="Segoe UI" w:eastAsia="Times New Roman" w:cs="Segoe UI"/>
          <w:color w:val="172B4D"/>
          <w:spacing w:val="-2"/>
          <w:kern w:val="36"/>
          <w:sz w:val="36"/>
          <w:szCs w:val="36"/>
          <w:lang w:eastAsia="ru-RU"/>
        </w:rPr>
      </w:pPr>
      <w:r>
        <w:rPr>
          <w:rStyle w:val="aa"/>
        </w:rPr>
        <w:annotationRef/>
      </w:r>
      <w:r>
        <w:rPr>
          <w:rFonts w:ascii="Segoe UI" w:hAnsi="Segoe UI" w:eastAsia="Times New Roman" w:cs="Segoe UI"/>
          <w:color w:val="172B4D"/>
          <w:spacing w:val="-2"/>
          <w:kern w:val="36"/>
          <w:sz w:val="36"/>
          <w:szCs w:val="36"/>
          <w:lang w:eastAsia="ru-RU"/>
        </w:rPr>
        <w:t>Обновленный список в файле:</w:t>
      </w:r>
      <w:r w:rsidRPr="00CA249E">
        <w:rPr>
          <w:rFonts w:ascii="Segoe UI" w:hAnsi="Segoe UI" w:eastAsia="Times New Roman" w:cs="Segoe UI"/>
          <w:color w:val="172B4D"/>
          <w:spacing w:val="-2"/>
          <w:kern w:val="36"/>
          <w:sz w:val="36"/>
          <w:szCs w:val="36"/>
          <w:lang w:eastAsia="ru-RU"/>
        </w:rPr>
        <w:t xml:space="preserve"> Команда.</w:t>
      </w:r>
      <w:proofErr w:type="spellStart"/>
      <w:r>
        <w:rPr>
          <w:rFonts w:ascii="Segoe UI" w:hAnsi="Segoe UI" w:eastAsia="Times New Roman" w:cs="Segoe UI"/>
          <w:color w:val="172B4D"/>
          <w:spacing w:val="-2"/>
          <w:kern w:val="36"/>
          <w:sz w:val="36"/>
          <w:szCs w:val="36"/>
          <w:lang w:val="en-US" w:eastAsia="ru-RU"/>
        </w:rPr>
        <w:t>xlsx</w:t>
      </w:r>
      <w:proofErr w:type="spellEnd"/>
    </w:p>
  </w:comment>
  <w:comment w:initials="ЄМ" w:author="Євгеній Мельник" w:date="2022-05-06T00:25:00Z" w:id="42">
    <w:p w:rsidRPr="009748B0" w:rsidR="009748B0" w:rsidP="00C95C39" w:rsidRDefault="009748B0" w14:paraId="38D496FB" w14:textId="0A0618AE">
      <w:r>
        <w:rPr>
          <w:rStyle w:val="aa"/>
        </w:rPr>
        <w:annotationRef/>
      </w:r>
      <w:r>
        <w:t>Необходимо Описание результатов интервью</w:t>
      </w:r>
      <w:r w:rsidRPr="009748B0">
        <w:t xml:space="preserve"> </w:t>
      </w:r>
      <w:r>
        <w:t>в виде заключения или свода</w:t>
      </w:r>
    </w:p>
    <w:p w:rsidR="009748B0" w:rsidP="00223AB8" w:rsidRDefault="009748B0" w14:paraId="4EB0DC25" w14:textId="77777777">
      <w:r>
        <w:t>Результатом анализа является оценка</w:t>
      </w:r>
      <w:r>
        <w:rPr>
          <w:b/>
          <w:bCs/>
        </w:rPr>
        <w:t xml:space="preserve">– </w:t>
      </w:r>
      <w:r>
        <w:t>что хорошо и что плохо и что нужно менять.</w:t>
      </w:r>
    </w:p>
    <w:p w:rsidR="009748B0" w:rsidP="00C95C39" w:rsidRDefault="009748B0" w14:paraId="71FA63C9" w14:textId="77777777"/>
  </w:comment>
  <w:comment w:initials="ЄМ" w:author="Євгеній Мельник" w:date="2022-05-06T00:27:00Z" w:id="44">
    <w:p w:rsidR="009748B0" w:rsidRDefault="009748B0" w14:paraId="2DD308E3" w14:textId="01164C9F">
      <w:pPr>
        <w:pStyle w:val="ab"/>
      </w:pPr>
      <w:r>
        <w:rPr>
          <w:rStyle w:val="aa"/>
        </w:rPr>
        <w:annotationRef/>
      </w:r>
      <w:r>
        <w:t>Не ясно к чему относятся предположения</w:t>
      </w:r>
    </w:p>
  </w:comment>
  <w:comment w:initials="ЄМ" w:author="Євгеній Мельник" w:date="2022-05-06T00:28:00Z" w:id="45">
    <w:p w:rsidR="009748B0" w:rsidRDefault="009748B0" w14:paraId="1408B17A" w14:textId="77777777">
      <w:pPr>
        <w:pStyle w:val="ab"/>
      </w:pPr>
      <w:r>
        <w:rPr>
          <w:rStyle w:val="aa"/>
        </w:rPr>
        <w:annotationRef/>
      </w:r>
      <w:r>
        <w:t>Нужно описание существующей архитектуры</w:t>
      </w:r>
    </w:p>
  </w:comment>
  <w:comment w:initials="ЄМ" w:author="Євгеній Мельник" w:date="2022-05-06T00:31:00Z" w:id="46">
    <w:p w:rsidR="009748B0" w:rsidRDefault="009748B0" w14:paraId="2C8D53F6" w14:textId="13AE2CDF">
      <w:pPr>
        <w:pStyle w:val="ab"/>
      </w:pPr>
      <w:r>
        <w:rPr>
          <w:rStyle w:val="aa"/>
        </w:rPr>
        <w:annotationRef/>
      </w:r>
      <w:r>
        <w:t xml:space="preserve">Нужно описание всех процессов в связи с архитектурой, </w:t>
      </w:r>
      <w:proofErr w:type="spellStart"/>
      <w:r>
        <w:t>стуктура</w:t>
      </w:r>
      <w:proofErr w:type="spellEnd"/>
      <w:r>
        <w:t xml:space="preserve"> и модели данных обмен данными, процессы обмена данными в системах</w:t>
      </w:r>
    </w:p>
    <w:p w:rsidR="009748B0" w:rsidRDefault="009748B0" w14:paraId="1BFC1E3D" w14:textId="435F19F5">
      <w:pPr>
        <w:pStyle w:val="ab"/>
      </w:pPr>
      <w:r>
        <w:t>Структурировать информацию.</w:t>
      </w:r>
    </w:p>
    <w:p w:rsidR="009748B0" w:rsidRDefault="009748B0" w14:paraId="44DAD883" w14:textId="77777777">
      <w:pPr>
        <w:pStyle w:val="ab"/>
      </w:pPr>
    </w:p>
  </w:comment>
  <w:comment w:initials="ЄМ" w:author="Євгеній Мельник" w:date="2022-05-06T00:36:00Z" w:id="47">
    <w:p w:rsidR="009748B0" w:rsidRDefault="009748B0" w14:paraId="1AB0F2C2" w14:textId="77777777">
      <w:pPr>
        <w:pStyle w:val="ab"/>
      </w:pPr>
      <w:r>
        <w:rPr>
          <w:rStyle w:val="aa"/>
        </w:rPr>
        <w:annotationRef/>
      </w:r>
      <w:r>
        <w:t xml:space="preserve">В связи с существующей </w:t>
      </w:r>
      <w:proofErr w:type="spellStart"/>
      <w:r>
        <w:t>архитектуройВ</w:t>
      </w:r>
      <w:proofErr w:type="spellEnd"/>
      <w:r>
        <w:t xml:space="preserve"> связи с существующей архитектурой для каждой системы</w:t>
      </w:r>
    </w:p>
    <w:p w:rsidR="009748B0" w:rsidP="00223AB8" w:rsidRDefault="009748B0" w14:paraId="115DB5CD" w14:textId="77777777">
      <w:r>
        <w:t xml:space="preserve">использование информации о </w:t>
      </w:r>
      <w:proofErr w:type="spellStart"/>
      <w:r>
        <w:t>продуктке</w:t>
      </w:r>
      <w:proofErr w:type="spellEnd"/>
      <w:r>
        <w:t>:</w:t>
      </w:r>
    </w:p>
    <w:p w:rsidR="009748B0" w:rsidP="00223AB8" w:rsidRDefault="009748B0" w14:paraId="53142B39" w14:textId="77777777">
      <w:r>
        <w:t>- процессе создания данных о товаре,</w:t>
      </w:r>
    </w:p>
    <w:p w:rsidR="009748B0" w:rsidP="00223AB8" w:rsidRDefault="009748B0" w14:paraId="47CB1AEC" w14:textId="77777777">
      <w:r>
        <w:t>- импорте/экспорте данных о товаре,</w:t>
      </w:r>
    </w:p>
    <w:p w:rsidR="009748B0" w:rsidP="00223AB8" w:rsidRDefault="009748B0" w14:paraId="55D4BB2E" w14:textId="77777777">
      <w:r>
        <w:t>- использование данных о товаре в каких процессах компании.</w:t>
      </w:r>
    </w:p>
    <w:p w:rsidR="009748B0" w:rsidRDefault="009748B0" w14:paraId="5D1DBFAE" w14:textId="77777777">
      <w:pPr>
        <w:pStyle w:val="ab"/>
      </w:pPr>
    </w:p>
  </w:comment>
  <w:comment w:initials="ЄМ" w:author="Євгеній Мельник" w:date="2022-05-06T12:14:00Z" w:id="48">
    <w:p w:rsidR="009748B0" w:rsidRDefault="009748B0" w14:paraId="32739E0D" w14:textId="5BC8D788">
      <w:pPr>
        <w:pStyle w:val="ab"/>
      </w:pPr>
      <w:r>
        <w:rPr>
          <w:rStyle w:val="aa"/>
        </w:rPr>
        <w:annotationRef/>
      </w:r>
      <w:r>
        <w:t xml:space="preserve">Необходимо уточнить поданную информацию: система, сущность, таблицы, взаимосвязи </w:t>
      </w:r>
    </w:p>
  </w:comment>
  <w:comment w:initials="ЄМ" w:author="Євгеній Мельник" w:date="2022-05-06T00:42:00Z" w:id="49">
    <w:p w:rsidR="009748B0" w:rsidRDefault="009748B0" w14:paraId="594F6C99" w14:textId="77777777">
      <w:pPr>
        <w:pStyle w:val="ab"/>
      </w:pPr>
      <w:r>
        <w:rPr>
          <w:rStyle w:val="aa"/>
        </w:rPr>
        <w:annotationRef/>
      </w:r>
      <w:r>
        <w:t xml:space="preserve">Аналогично </w:t>
      </w:r>
      <w:proofErr w:type="spellStart"/>
      <w:r>
        <w:t>АзИЗ</w:t>
      </w:r>
      <w:proofErr w:type="spellEnd"/>
      <w:r>
        <w:t xml:space="preserve">, + </w:t>
      </w:r>
      <w:proofErr w:type="spellStart"/>
      <w:r>
        <w:t>мапинг</w:t>
      </w:r>
      <w:proofErr w:type="spellEnd"/>
      <w:r>
        <w:t xml:space="preserve"> данных</w:t>
      </w:r>
    </w:p>
  </w:comment>
  <w:comment w:initials="ЄМ" w:author="Євгеній Мельник" w:date="2022-05-06T00:43:00Z" w:id="50">
    <w:p w:rsidR="009748B0" w:rsidRDefault="009748B0" w14:paraId="5706031F" w14:textId="77777777">
      <w:pPr>
        <w:pStyle w:val="ab"/>
      </w:pPr>
      <w:r>
        <w:rPr>
          <w:rStyle w:val="aa"/>
        </w:rPr>
        <w:annotationRef/>
      </w:r>
      <w:r>
        <w:t xml:space="preserve">Нужен </w:t>
      </w:r>
      <w:proofErr w:type="spellStart"/>
      <w:r>
        <w:t>мапинг</w:t>
      </w:r>
      <w:proofErr w:type="spellEnd"/>
      <w:r>
        <w:t xml:space="preserve"> таблиц параметров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FCCAF8E" w15:done="0"/>
  <w15:commentEx w15:paraId="4A77C116" w15:done="0"/>
  <w15:commentEx w15:paraId="6F375569" w15:done="0"/>
  <w15:commentEx w15:paraId="71FA63C9" w15:done="0"/>
  <w15:commentEx w15:paraId="2DD308E3" w15:done="0"/>
  <w15:commentEx w15:paraId="1408B17A" w15:done="0"/>
  <w15:commentEx w15:paraId="44DAD883" w15:done="0"/>
  <w15:commentEx w15:paraId="5D1DBFAE" w15:done="0"/>
  <w15:commentEx w15:paraId="32739E0D" w15:done="0"/>
  <w15:commentEx w15:paraId="594F6C99" w15:done="0"/>
  <w15:commentEx w15:paraId="5706031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441D8"/>
    <w:multiLevelType w:val="multilevel"/>
    <w:tmpl w:val="92D2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20D549C"/>
    <w:multiLevelType w:val="multilevel"/>
    <w:tmpl w:val="3F2CD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5003F1"/>
    <w:multiLevelType w:val="multilevel"/>
    <w:tmpl w:val="CE74D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08375716"/>
    <w:multiLevelType w:val="multilevel"/>
    <w:tmpl w:val="3E0CA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347676"/>
    <w:multiLevelType w:val="multilevel"/>
    <w:tmpl w:val="BFCA6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1410645D"/>
    <w:multiLevelType w:val="multilevel"/>
    <w:tmpl w:val="2460C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5B455A"/>
    <w:multiLevelType w:val="multilevel"/>
    <w:tmpl w:val="97E2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214C1D27"/>
    <w:multiLevelType w:val="multilevel"/>
    <w:tmpl w:val="5460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21E87878"/>
    <w:multiLevelType w:val="multilevel"/>
    <w:tmpl w:val="E40C6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ED06C4"/>
    <w:multiLevelType w:val="multilevel"/>
    <w:tmpl w:val="6C185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BF7254"/>
    <w:multiLevelType w:val="multilevel"/>
    <w:tmpl w:val="9B521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AE3A0F"/>
    <w:multiLevelType w:val="multilevel"/>
    <w:tmpl w:val="110C6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2A6B739C"/>
    <w:multiLevelType w:val="multilevel"/>
    <w:tmpl w:val="127E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2A9007CD"/>
    <w:multiLevelType w:val="multilevel"/>
    <w:tmpl w:val="C66E0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2CD35582"/>
    <w:multiLevelType w:val="multilevel"/>
    <w:tmpl w:val="253A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2DCB70E8"/>
    <w:multiLevelType w:val="multilevel"/>
    <w:tmpl w:val="838E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30E459F1"/>
    <w:multiLevelType w:val="multilevel"/>
    <w:tmpl w:val="63CE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32342D7A"/>
    <w:multiLevelType w:val="multilevel"/>
    <w:tmpl w:val="A44A2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894123"/>
    <w:multiLevelType w:val="multilevel"/>
    <w:tmpl w:val="40880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3AC71155"/>
    <w:multiLevelType w:val="multilevel"/>
    <w:tmpl w:val="566E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 w15:restartNumberingAfterBreak="0">
    <w:nsid w:val="3D4D71FC"/>
    <w:multiLevelType w:val="multilevel"/>
    <w:tmpl w:val="222C5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 w15:restartNumberingAfterBreak="0">
    <w:nsid w:val="4AEF6D5E"/>
    <w:multiLevelType w:val="multilevel"/>
    <w:tmpl w:val="DB085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9A1618"/>
    <w:multiLevelType w:val="multilevel"/>
    <w:tmpl w:val="A48AB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3" w15:restartNumberingAfterBreak="0">
    <w:nsid w:val="52B11369"/>
    <w:multiLevelType w:val="multilevel"/>
    <w:tmpl w:val="C79E6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195DDF"/>
    <w:multiLevelType w:val="multilevel"/>
    <w:tmpl w:val="ED46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5" w15:restartNumberingAfterBreak="0">
    <w:nsid w:val="59E7486C"/>
    <w:multiLevelType w:val="multilevel"/>
    <w:tmpl w:val="572A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6" w15:restartNumberingAfterBreak="0">
    <w:nsid w:val="5B552380"/>
    <w:multiLevelType w:val="multilevel"/>
    <w:tmpl w:val="1C8E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7" w15:restartNumberingAfterBreak="0">
    <w:nsid w:val="5C00278C"/>
    <w:multiLevelType w:val="multilevel"/>
    <w:tmpl w:val="DD940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5C8A51D3"/>
    <w:multiLevelType w:val="multilevel"/>
    <w:tmpl w:val="AC18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9" w15:restartNumberingAfterBreak="0">
    <w:nsid w:val="5C920728"/>
    <w:multiLevelType w:val="multilevel"/>
    <w:tmpl w:val="82BC0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CB675D6"/>
    <w:multiLevelType w:val="multilevel"/>
    <w:tmpl w:val="E04E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1" w15:restartNumberingAfterBreak="0">
    <w:nsid w:val="5E146C53"/>
    <w:multiLevelType w:val="multilevel"/>
    <w:tmpl w:val="0F54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630E5A1E"/>
    <w:multiLevelType w:val="multilevel"/>
    <w:tmpl w:val="0A3AC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0A05DA"/>
    <w:multiLevelType w:val="multilevel"/>
    <w:tmpl w:val="44107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2A2DE0"/>
    <w:multiLevelType w:val="multilevel"/>
    <w:tmpl w:val="2A789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E5211D0"/>
    <w:multiLevelType w:val="multilevel"/>
    <w:tmpl w:val="0FFC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6" w15:restartNumberingAfterBreak="0">
    <w:nsid w:val="6FC80E90"/>
    <w:multiLevelType w:val="multilevel"/>
    <w:tmpl w:val="93CC8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19100D"/>
    <w:multiLevelType w:val="multilevel"/>
    <w:tmpl w:val="FF283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EF4C4C"/>
    <w:multiLevelType w:val="multilevel"/>
    <w:tmpl w:val="A9F6E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7D85B35"/>
    <w:multiLevelType w:val="multilevel"/>
    <w:tmpl w:val="80FA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0" w15:restartNumberingAfterBreak="0">
    <w:nsid w:val="7DF86CB9"/>
    <w:multiLevelType w:val="multilevel"/>
    <w:tmpl w:val="692E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27"/>
  </w:num>
  <w:num w:numId="2">
    <w:abstractNumId w:val="26"/>
  </w:num>
  <w:num w:numId="3">
    <w:abstractNumId w:val="40"/>
  </w:num>
  <w:num w:numId="4">
    <w:abstractNumId w:val="39"/>
  </w:num>
  <w:num w:numId="5">
    <w:abstractNumId w:val="29"/>
  </w:num>
  <w:num w:numId="6">
    <w:abstractNumId w:val="5"/>
  </w:num>
  <w:num w:numId="7">
    <w:abstractNumId w:val="23"/>
  </w:num>
  <w:num w:numId="8">
    <w:abstractNumId w:val="21"/>
  </w:num>
  <w:num w:numId="9">
    <w:abstractNumId w:val="34"/>
  </w:num>
  <w:num w:numId="10">
    <w:abstractNumId w:val="35"/>
  </w:num>
  <w:num w:numId="11">
    <w:abstractNumId w:val="6"/>
  </w:num>
  <w:num w:numId="12">
    <w:abstractNumId w:val="24"/>
  </w:num>
  <w:num w:numId="13">
    <w:abstractNumId w:val="33"/>
  </w:num>
  <w:num w:numId="14">
    <w:abstractNumId w:val="10"/>
  </w:num>
  <w:num w:numId="15">
    <w:abstractNumId w:val="19"/>
  </w:num>
  <w:num w:numId="16">
    <w:abstractNumId w:val="13"/>
  </w:num>
  <w:num w:numId="17">
    <w:abstractNumId w:val="22"/>
  </w:num>
  <w:num w:numId="18">
    <w:abstractNumId w:val="32"/>
  </w:num>
  <w:num w:numId="19">
    <w:abstractNumId w:val="2"/>
  </w:num>
  <w:num w:numId="20">
    <w:abstractNumId w:val="18"/>
  </w:num>
  <w:num w:numId="21">
    <w:abstractNumId w:val="20"/>
  </w:num>
  <w:num w:numId="22">
    <w:abstractNumId w:val="3"/>
  </w:num>
  <w:num w:numId="23">
    <w:abstractNumId w:val="17"/>
  </w:num>
  <w:num w:numId="24">
    <w:abstractNumId w:val="4"/>
  </w:num>
  <w:num w:numId="25">
    <w:abstractNumId w:val="12"/>
  </w:num>
  <w:num w:numId="26">
    <w:abstractNumId w:val="25"/>
  </w:num>
  <w:num w:numId="27">
    <w:abstractNumId w:val="14"/>
  </w:num>
  <w:num w:numId="28">
    <w:abstractNumId w:val="31"/>
  </w:num>
  <w:num w:numId="29">
    <w:abstractNumId w:val="0"/>
  </w:num>
  <w:num w:numId="30">
    <w:abstractNumId w:val="28"/>
  </w:num>
  <w:num w:numId="31">
    <w:abstractNumId w:val="9"/>
  </w:num>
  <w:num w:numId="32">
    <w:abstractNumId w:val="38"/>
  </w:num>
  <w:num w:numId="33">
    <w:abstractNumId w:val="1"/>
  </w:num>
  <w:num w:numId="34">
    <w:abstractNumId w:val="11"/>
  </w:num>
  <w:num w:numId="35">
    <w:abstractNumId w:val="15"/>
  </w:num>
  <w:num w:numId="36">
    <w:abstractNumId w:val="30"/>
  </w:num>
  <w:num w:numId="37">
    <w:abstractNumId w:val="36"/>
  </w:num>
  <w:num w:numId="38">
    <w:abstractNumId w:val="16"/>
  </w:num>
  <w:num w:numId="39">
    <w:abstractNumId w:val="37"/>
  </w:num>
  <w:num w:numId="40">
    <w:abstractNumId w:val="7"/>
  </w:num>
  <w:num w:numId="41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Євгеній Мельник">
    <w15:presenceInfo w15:providerId="AD" w15:userId="S-1-5-21-1007891871-1114245630-56781596-41189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30"/>
  <w:trackRevisions w:val="tru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32B"/>
    <w:rsid w:val="000028E2"/>
    <w:rsid w:val="00031347"/>
    <w:rsid w:val="00223AB8"/>
    <w:rsid w:val="00566CCA"/>
    <w:rsid w:val="005A5A47"/>
    <w:rsid w:val="006836BF"/>
    <w:rsid w:val="009748B0"/>
    <w:rsid w:val="00C95C39"/>
    <w:rsid w:val="00F95607"/>
    <w:rsid w:val="00FB332B"/>
    <w:rsid w:val="00FE4133"/>
    <w:rsid w:val="1B54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;"/>
  <w14:docId w14:val="10CA6BE7"/>
  <w15:chartTrackingRefBased/>
  <w15:docId w15:val="{D35EA397-FB67-4A27-A3DE-E2F3DB48A7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">
    <w:name w:val="heading 1"/>
    <w:basedOn w:val="a"/>
    <w:link w:val="10"/>
    <w:uiPriority w:val="9"/>
    <w:qFormat/>
    <w:rsid w:val="005A5A47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A5A47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A5A47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A5A47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5A5A47"/>
    <w:pPr>
      <w:spacing w:before="100" w:beforeAutospacing="1" w:after="100" w:afterAutospacing="1" w:line="240" w:lineRule="auto"/>
      <w:outlineLvl w:val="4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5A5A47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styleId="20" w:customStyle="1">
    <w:name w:val="Заголовок 2 Знак"/>
    <w:basedOn w:val="a0"/>
    <w:link w:val="2"/>
    <w:uiPriority w:val="9"/>
    <w:rsid w:val="005A5A47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30" w:customStyle="1">
    <w:name w:val="Заголовок 3 Знак"/>
    <w:basedOn w:val="a0"/>
    <w:link w:val="3"/>
    <w:uiPriority w:val="9"/>
    <w:rsid w:val="005A5A47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40" w:customStyle="1">
    <w:name w:val="Заголовок 4 Знак"/>
    <w:basedOn w:val="a0"/>
    <w:link w:val="4"/>
    <w:uiPriority w:val="9"/>
    <w:rsid w:val="005A5A47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50" w:customStyle="1">
    <w:name w:val="Заголовок 5 Знак"/>
    <w:basedOn w:val="a0"/>
    <w:link w:val="5"/>
    <w:uiPriority w:val="9"/>
    <w:rsid w:val="005A5A47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msonormal0" w:customStyle="1">
    <w:name w:val="msonormal"/>
    <w:basedOn w:val="a"/>
    <w:rsid w:val="005A5A4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5A5A4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A5A47"/>
    <w:rPr>
      <w:color w:val="800080"/>
      <w:u w:val="single"/>
    </w:rPr>
  </w:style>
  <w:style w:type="character" w:styleId="author" w:customStyle="1">
    <w:name w:val="author"/>
    <w:basedOn w:val="a0"/>
    <w:rsid w:val="005A5A47"/>
  </w:style>
  <w:style w:type="character" w:styleId="editor" w:customStyle="1">
    <w:name w:val="editor"/>
    <w:basedOn w:val="a0"/>
    <w:rsid w:val="005A5A47"/>
  </w:style>
  <w:style w:type="paragraph" w:styleId="a5">
    <w:name w:val="Normal (Web)"/>
    <w:basedOn w:val="a"/>
    <w:uiPriority w:val="99"/>
    <w:semiHidden/>
    <w:unhideWhenUsed/>
    <w:rsid w:val="005A5A4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toc-item-body" w:customStyle="1">
    <w:name w:val="toc-item-body"/>
    <w:basedOn w:val="a0"/>
    <w:rsid w:val="005A5A47"/>
  </w:style>
  <w:style w:type="character" w:styleId="inline-comment-marker" w:customStyle="1">
    <w:name w:val="inline-comment-marker"/>
    <w:basedOn w:val="a0"/>
    <w:rsid w:val="005A5A47"/>
  </w:style>
  <w:style w:type="character" w:styleId="a6">
    <w:name w:val="Strong"/>
    <w:basedOn w:val="a0"/>
    <w:uiPriority w:val="22"/>
    <w:qFormat/>
    <w:rsid w:val="005A5A47"/>
    <w:rPr>
      <w:b/>
      <w:bCs/>
    </w:rPr>
  </w:style>
  <w:style w:type="character" w:styleId="toggle-items" w:customStyle="1">
    <w:name w:val="toggle-items"/>
    <w:basedOn w:val="a0"/>
    <w:rsid w:val="005A5A47"/>
  </w:style>
  <w:style w:type="character" w:styleId="confluence-embedded-file-wrapper" w:customStyle="1">
    <w:name w:val="confluence-embedded-file-wrapper"/>
    <w:basedOn w:val="a0"/>
    <w:rsid w:val="005A5A47"/>
  </w:style>
  <w:style w:type="character" w:styleId="gediagramcontainer" w:customStyle="1">
    <w:name w:val="gediagramcontainer"/>
    <w:basedOn w:val="a0"/>
    <w:rsid w:val="005A5A47"/>
  </w:style>
  <w:style w:type="character" w:styleId="a7">
    <w:name w:val="Emphasis"/>
    <w:basedOn w:val="a0"/>
    <w:uiPriority w:val="20"/>
    <w:qFormat/>
    <w:rsid w:val="005A5A47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C95C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9" w:customStyle="1">
    <w:name w:val="Текст выноски Знак"/>
    <w:basedOn w:val="a0"/>
    <w:link w:val="a8"/>
    <w:uiPriority w:val="99"/>
    <w:semiHidden/>
    <w:rsid w:val="00C95C39"/>
    <w:rPr>
      <w:rFonts w:ascii="Segoe UI" w:hAnsi="Segoe UI" w:cs="Segoe U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C95C39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C95C39"/>
    <w:pPr>
      <w:spacing w:line="240" w:lineRule="auto"/>
    </w:pPr>
    <w:rPr>
      <w:sz w:val="20"/>
      <w:szCs w:val="20"/>
    </w:rPr>
  </w:style>
  <w:style w:type="character" w:styleId="ac" w:customStyle="1">
    <w:name w:val="Текст примечания Знак"/>
    <w:basedOn w:val="a0"/>
    <w:link w:val="ab"/>
    <w:uiPriority w:val="99"/>
    <w:semiHidden/>
    <w:rsid w:val="00C95C39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C95C39"/>
    <w:rPr>
      <w:b/>
      <w:bCs/>
    </w:rPr>
  </w:style>
  <w:style w:type="character" w:styleId="ae" w:customStyle="1">
    <w:name w:val="Тема примечания Знак"/>
    <w:basedOn w:val="ac"/>
    <w:link w:val="ad"/>
    <w:uiPriority w:val="99"/>
    <w:semiHidden/>
    <w:rsid w:val="00C95C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6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59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46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62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3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72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28520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0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29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53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11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4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0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1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20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46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4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5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24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36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04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50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1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95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0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51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9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04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21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67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62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04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5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7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4827">
                      <w:marLeft w:val="0"/>
                      <w:marRight w:val="0"/>
                      <w:marTop w:val="15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4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8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92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7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941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186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71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26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45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690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111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712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046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0071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dotted" w:sz="6" w:space="5" w:color="666666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127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66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3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55968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2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11401">
                      <w:marLeft w:val="0"/>
                      <w:marRight w:val="0"/>
                      <w:marTop w:val="15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92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73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29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7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149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076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88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20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35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981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926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180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4097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5412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dotted" w:sz="6" w:space="5" w:color="666666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245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541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3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889197">
              <w:marLeft w:val="12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2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374856">
              <w:marLeft w:val="-58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1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07304">
              <w:marLeft w:val="-8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83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743840">
              <w:marLeft w:val="3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842652">
              <w:marLeft w:val="51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956607">
              <w:marLeft w:val="67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585096">
              <w:marLeft w:val="82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88243">
              <w:marLeft w:val="3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349292">
              <w:marLeft w:val="67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2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72118">
              <w:marLeft w:val="67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17459">
              <w:marLeft w:val="3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8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984395">
              <w:marLeft w:val="51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9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50805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72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57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624">
              <w:marLeft w:val="-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5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825837">
              <w:marLeft w:val="19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064313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1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77967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8512">
              <w:marLeft w:val="30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0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187211">
              <w:marLeft w:val="7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873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1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834474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495007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87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024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72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23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70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5171892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1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805189">
              <w:marLeft w:val="21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92868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64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735315">
              <w:marLeft w:val="-10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3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997628">
              <w:marLeft w:val="10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1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0543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5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7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88699">
                      <w:marLeft w:val="0"/>
                      <w:marRight w:val="0"/>
                      <w:marTop w:val="15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5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04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1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13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0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403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971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2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880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105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784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79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3513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7002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dotted" w:sz="6" w:space="5" w:color="666666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082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76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3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iki.nodeart.app/download/attachments/82575740/%D0%92%D1%8B%D0%B3%D1%80%D1%83%D0%B7%D0%BA%D0%B0%20%D0%B8%D0%B7%20PIMCore.xlsx?version=1&amp;modificationDate=1644818086086&amp;api=v2" TargetMode="External"/><Relationship Id="rId21" Type="http://schemas.openxmlformats.org/officeDocument/2006/relationships/hyperlink" Target="https://wiki.nodeart.app/pages/viewpage.action?pageId=82575740" TargetMode="External"/><Relationship Id="rId42" Type="http://schemas.openxmlformats.org/officeDocument/2006/relationships/hyperlink" Target="https://wiki.nodeart.app/pages/viewpage.action?pageId=82575740" TargetMode="External"/><Relationship Id="rId63" Type="http://schemas.openxmlformats.org/officeDocument/2006/relationships/hyperlink" Target="https://wiki.nodeart.app/pages/viewpage.action?pageId=82575740" TargetMode="External"/><Relationship Id="rId84" Type="http://schemas.openxmlformats.org/officeDocument/2006/relationships/hyperlink" Target="mailto:Oleh.Derhach@brocard.ua" TargetMode="External"/><Relationship Id="rId138" Type="http://schemas.openxmlformats.org/officeDocument/2006/relationships/customXml" Target="../customXml/item2.xml"/><Relationship Id="rId16" Type="http://schemas.openxmlformats.org/officeDocument/2006/relationships/hyperlink" Target="https://wiki.nodeart.app/pages/viewpage.action?pageId=82575740" TargetMode="External"/><Relationship Id="rId107" Type="http://schemas.openxmlformats.org/officeDocument/2006/relationships/hyperlink" Target="https://wiki.nodeart.app/pages/viewpage.action?pageId=79593948" TargetMode="External"/><Relationship Id="rId11" Type="http://schemas.openxmlformats.org/officeDocument/2006/relationships/hyperlink" Target="https://wiki.nodeart.app/pages/viewpage.action?pageId=82575740" TargetMode="External"/><Relationship Id="rId32" Type="http://schemas.openxmlformats.org/officeDocument/2006/relationships/hyperlink" Target="https://wiki.nodeart.app/pages/viewpage.action?pageId=82575740" TargetMode="External"/><Relationship Id="rId37" Type="http://schemas.openxmlformats.org/officeDocument/2006/relationships/hyperlink" Target="https://wiki.nodeart.app/pages/viewpage.action?pageId=82575740" TargetMode="External"/><Relationship Id="rId53" Type="http://schemas.openxmlformats.org/officeDocument/2006/relationships/hyperlink" Target="https://wiki.nodeart.app/pages/viewpage.action?pageId=82575740" TargetMode="External"/><Relationship Id="rId58" Type="http://schemas.openxmlformats.org/officeDocument/2006/relationships/hyperlink" Target="https://wiki.nodeart.app/pages/viewpage.action?pageId=82575740" TargetMode="External"/><Relationship Id="rId74" Type="http://schemas.openxmlformats.org/officeDocument/2006/relationships/hyperlink" Target="https://wiki.nodeart.app/pages/viewpage.action?pageId=82575740" TargetMode="External"/><Relationship Id="rId79" Type="http://schemas.openxmlformats.org/officeDocument/2006/relationships/hyperlink" Target="mailto:kostiantyn.marikutsa@brocard.ua" TargetMode="External"/><Relationship Id="rId102" Type="http://schemas.openxmlformats.org/officeDocument/2006/relationships/hyperlink" Target="https://wiki.nodeart.app/pages/viewpage.action?pageId=79593850" TargetMode="External"/><Relationship Id="rId123" Type="http://schemas.openxmlformats.org/officeDocument/2006/relationships/control" Target="activeX/activeX5.xml"/><Relationship Id="rId128" Type="http://schemas.openxmlformats.org/officeDocument/2006/relationships/hyperlink" Target="https://wiki.nodeart.app/download/attachments/82575740/%D0%91%D0%B0%D0%B7%D0%BE%D0%B2%D1%8B%D0%B9%20%D0%B8%D0%BC%D0%BF%D0%BE%D1%80%D1%82%20%D0%B2%20Navision.xlsx?version=1&amp;modificationDate=1644818367775&amp;api=v2" TargetMode="External"/><Relationship Id="rId5" Type="http://schemas.openxmlformats.org/officeDocument/2006/relationships/hyperlink" Target="https://wiki.nodeart.app/pages/viewpage.action?pageId=82575740" TargetMode="External"/><Relationship Id="rId90" Type="http://schemas.openxmlformats.org/officeDocument/2006/relationships/hyperlink" Target="https://wiki.nodeart.app/pages/viewpage.action?pageId=78839830" TargetMode="External"/><Relationship Id="rId95" Type="http://schemas.openxmlformats.org/officeDocument/2006/relationships/hyperlink" Target="https://wiki.nodeart.app/pages/viewpage.action?pageId=79593497" TargetMode="External"/><Relationship Id="rId22" Type="http://schemas.openxmlformats.org/officeDocument/2006/relationships/hyperlink" Target="https://wiki.nodeart.app/pages/viewpage.action?pageId=82575740" TargetMode="External"/><Relationship Id="rId27" Type="http://schemas.openxmlformats.org/officeDocument/2006/relationships/hyperlink" Target="https://wiki.nodeart.app/pages/viewpage.action?pageId=82575740" TargetMode="External"/><Relationship Id="rId43" Type="http://schemas.openxmlformats.org/officeDocument/2006/relationships/hyperlink" Target="https://wiki.nodeart.app/pages/viewpage.action?pageId=82575740" TargetMode="External"/><Relationship Id="rId48" Type="http://schemas.openxmlformats.org/officeDocument/2006/relationships/hyperlink" Target="https://wiki.nodeart.app/pages/viewpage.action?pageId=82575740" TargetMode="External"/><Relationship Id="rId64" Type="http://schemas.openxmlformats.org/officeDocument/2006/relationships/hyperlink" Target="https://wiki.nodeart.app/pages/viewpage.action?pageId=82575740" TargetMode="External"/><Relationship Id="rId69" Type="http://schemas.openxmlformats.org/officeDocument/2006/relationships/hyperlink" Target="https://wiki.nodeart.app/pages/viewpage.action?pageId=82575740" TargetMode="External"/><Relationship Id="rId113" Type="http://schemas.openxmlformats.org/officeDocument/2006/relationships/image" Target="media/image1.wmf"/><Relationship Id="rId118" Type="http://schemas.openxmlformats.org/officeDocument/2006/relationships/hyperlink" Target="https://wiki.nodeart.app/download/attachments/82575740/%D0%AD%D0%BA%D1%81%D0%BF%D0%BE%D1%80%D1%82%20%D1%84%D0%B0%D0%B9%D0%BB%D0%B0%20%D0%B8%D0%B7%20%D0%A2%D0%B5%D1%82%D1%80%D0%B0.xls?version=1&amp;modificationDate=1644818215801&amp;api=v2" TargetMode="External"/><Relationship Id="rId134" Type="http://schemas.openxmlformats.org/officeDocument/2006/relationships/fontTable" Target="fontTable.xml"/><Relationship Id="rId139" Type="http://schemas.openxmlformats.org/officeDocument/2006/relationships/customXml" Target="../customXml/item3.xml"/><Relationship Id="rId80" Type="http://schemas.openxmlformats.org/officeDocument/2006/relationships/hyperlink" Target="mailto:olena.lada@brocard.ua" TargetMode="External"/><Relationship Id="rId85" Type="http://schemas.openxmlformats.org/officeDocument/2006/relationships/hyperlink" Target="mailto:Valentyna.Sonicheva@brocard.ua" TargetMode="External"/><Relationship Id="rId12" Type="http://schemas.openxmlformats.org/officeDocument/2006/relationships/hyperlink" Target="https://wiki.nodeart.app/pages/viewpage.action?pageId=82575740" TargetMode="External"/><Relationship Id="rId17" Type="http://schemas.openxmlformats.org/officeDocument/2006/relationships/hyperlink" Target="https://wiki.nodeart.app/pages/viewpage.action?pageId=82575740" TargetMode="External"/><Relationship Id="rId33" Type="http://schemas.openxmlformats.org/officeDocument/2006/relationships/hyperlink" Target="https://wiki.nodeart.app/pages/viewpage.action?pageId=82575740" TargetMode="External"/><Relationship Id="rId38" Type="http://schemas.openxmlformats.org/officeDocument/2006/relationships/hyperlink" Target="https://wiki.nodeart.app/pages/viewpage.action?pageId=82575740" TargetMode="External"/><Relationship Id="rId59" Type="http://schemas.openxmlformats.org/officeDocument/2006/relationships/hyperlink" Target="https://wiki.nodeart.app/pages/viewpage.action?pageId=82575740" TargetMode="External"/><Relationship Id="rId103" Type="http://schemas.openxmlformats.org/officeDocument/2006/relationships/hyperlink" Target="https://wiki.nodeart.app/pages/viewpage.action?pageId=79593885" TargetMode="External"/><Relationship Id="rId108" Type="http://schemas.openxmlformats.org/officeDocument/2006/relationships/hyperlink" Target="https://wiki.nodeart.app/pages/viewpage.action?pageId=79593999" TargetMode="External"/><Relationship Id="rId124" Type="http://schemas.openxmlformats.org/officeDocument/2006/relationships/control" Target="activeX/activeX6.xml"/><Relationship Id="rId129" Type="http://schemas.openxmlformats.org/officeDocument/2006/relationships/hyperlink" Target="https://wiki.nodeart.app/download/attachments/82575740/%D0%A1%D0%BF%D0%B8%D1%81%D0%BE%D0%BA%20%D0%B4%D0%BE%D0%BF%D0%BE%D0%BB%D0%BD%D0%B8%D1%82%D0%B5%D0%BB%D1%8C%D0%BD%D1%8B%D1%85%20%D0%B0%D1%82%D1%80%D0%B8%D0%B1%D1%83%D1%82%D0%BE%D0%B2%2C%20%D0%BA%D0%BE%D1%82%D0%BE%D1%80%D1%8B%D0%B5%20%D0%BC%D1%8B%20%D0%BF%D0%BE%D0%B4%D0%B3%D1%80%D1%83%D0%B6%D0%B0%D0%B5%D0%BC%20%D0%B2%20Navision.xlsx?version=1&amp;modificationDate=1644818495985&amp;api=v2" TargetMode="External"/><Relationship Id="rId54" Type="http://schemas.openxmlformats.org/officeDocument/2006/relationships/hyperlink" Target="https://wiki.nodeart.app/pages/viewpage.action?pageId=82575740" TargetMode="External"/><Relationship Id="rId70" Type="http://schemas.openxmlformats.org/officeDocument/2006/relationships/hyperlink" Target="https://wiki.nodeart.app/pages/viewpage.action?pageId=82575740" TargetMode="External"/><Relationship Id="rId75" Type="http://schemas.openxmlformats.org/officeDocument/2006/relationships/hyperlink" Target="https://wiki.nodeart.app/pages/viewpage.action?pageId=82575740" TargetMode="External"/><Relationship Id="rId91" Type="http://schemas.openxmlformats.org/officeDocument/2006/relationships/hyperlink" Target="https://wiki.nodeart.app/display/BRD/2021-12-22+-+Minutes" TargetMode="External"/><Relationship Id="rId96" Type="http://schemas.openxmlformats.org/officeDocument/2006/relationships/hyperlink" Target="https://wiki.nodeart.app/pages/viewpage.action?pageId=7959357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iki.nodeart.app/pages/viewpage.action?pageId=82575740" TargetMode="External"/><Relationship Id="rId23" Type="http://schemas.openxmlformats.org/officeDocument/2006/relationships/hyperlink" Target="https://wiki.nodeart.app/pages/viewpage.action?pageId=82575740" TargetMode="External"/><Relationship Id="rId28" Type="http://schemas.openxmlformats.org/officeDocument/2006/relationships/hyperlink" Target="https://wiki.nodeart.app/pages/viewpage.action?pageId=82575740" TargetMode="External"/><Relationship Id="rId49" Type="http://schemas.openxmlformats.org/officeDocument/2006/relationships/hyperlink" Target="https://wiki.nodeart.app/pages/viewpage.action?pageId=82575740" TargetMode="External"/><Relationship Id="rId114" Type="http://schemas.openxmlformats.org/officeDocument/2006/relationships/control" Target="activeX/activeX1.xml"/><Relationship Id="rId119" Type="http://schemas.openxmlformats.org/officeDocument/2006/relationships/hyperlink" Target="https://wiki.nodeart.app/download/attachments/82575740/%D0%91%D0%B0%D0%B7%D0%BE%D0%B2%D1%8B%D0%B9%20%D0%B8%D0%BC%D0%BF%D0%BE%D1%80%D1%82%20%D0%B2%20Navision.xlsx?version=1&amp;modificationDate=1644818367775&amp;api=v2" TargetMode="External"/><Relationship Id="rId44" Type="http://schemas.openxmlformats.org/officeDocument/2006/relationships/hyperlink" Target="https://wiki.nodeart.app/pages/viewpage.action?pageId=82575740" TargetMode="External"/><Relationship Id="rId60" Type="http://schemas.openxmlformats.org/officeDocument/2006/relationships/hyperlink" Target="https://wiki.nodeart.app/pages/viewpage.action?pageId=82575740" TargetMode="External"/><Relationship Id="rId65" Type="http://schemas.openxmlformats.org/officeDocument/2006/relationships/hyperlink" Target="https://wiki.nodeart.app/pages/viewpage.action?pageId=82575740" TargetMode="External"/><Relationship Id="rId81" Type="http://schemas.openxmlformats.org/officeDocument/2006/relationships/hyperlink" Target="mailto:Natalia.Kolisnyk@brocard.ua" TargetMode="External"/><Relationship Id="rId86" Type="http://schemas.openxmlformats.org/officeDocument/2006/relationships/hyperlink" Target="mailto:vladimir.martynov@brocard.ua" TargetMode="External"/><Relationship Id="rId130" Type="http://schemas.openxmlformats.org/officeDocument/2006/relationships/hyperlink" Target="https://wiki.nodeart.app/download/attachments/82575740/301121%D0%9F%D1%80%D0%B8%D0%B2%D1%8F%D0%B7%D0%BA%D0%B8%20%D0%BF%D0%BE%20%D1%82%D0%B8%D0%BF%D1%83%20%D1%82%D0%BE%D0%B2%D0%B0%D1%80%D0%B0%20%D0%BE%D0%B1%D1%89%D0%B8%D0%B9.xlsx?version=1&amp;modificationDate=1644820358502&amp;api=v2" TargetMode="External"/><Relationship Id="rId135" Type="http://schemas.microsoft.com/office/2011/relationships/people" Target="people.xml"/><Relationship Id="rId13" Type="http://schemas.openxmlformats.org/officeDocument/2006/relationships/hyperlink" Target="https://wiki.nodeart.app/pages/viewpage.action?pageId=82575740" TargetMode="External"/><Relationship Id="rId18" Type="http://schemas.openxmlformats.org/officeDocument/2006/relationships/hyperlink" Target="https://wiki.nodeart.app/pages/viewpage.action?pageId=82575740" TargetMode="External"/><Relationship Id="rId39" Type="http://schemas.openxmlformats.org/officeDocument/2006/relationships/hyperlink" Target="https://wiki.nodeart.app/pages/viewpage.action?pageId=82575740" TargetMode="External"/><Relationship Id="rId109" Type="http://schemas.openxmlformats.org/officeDocument/2006/relationships/hyperlink" Target="https://wiki.nodeart.app/pages/viewpage.action?pageId=82575361" TargetMode="External"/><Relationship Id="rId34" Type="http://schemas.openxmlformats.org/officeDocument/2006/relationships/hyperlink" Target="https://wiki.nodeart.app/pages/viewpage.action?pageId=82575740" TargetMode="External"/><Relationship Id="rId50" Type="http://schemas.openxmlformats.org/officeDocument/2006/relationships/hyperlink" Target="https://wiki.nodeart.app/pages/viewpage.action?pageId=82575740" TargetMode="External"/><Relationship Id="rId55" Type="http://schemas.openxmlformats.org/officeDocument/2006/relationships/hyperlink" Target="https://wiki.nodeart.app/pages/viewpage.action?pageId=82575740" TargetMode="External"/><Relationship Id="rId76" Type="http://schemas.openxmlformats.org/officeDocument/2006/relationships/comments" Target="comments.xml"/><Relationship Id="rId97" Type="http://schemas.openxmlformats.org/officeDocument/2006/relationships/hyperlink" Target="https://wiki.nodeart.app/pages/viewpage.action?pageId=79593640" TargetMode="External"/><Relationship Id="rId104" Type="http://schemas.openxmlformats.org/officeDocument/2006/relationships/hyperlink" Target="https://wiki.nodeart.app/pages/viewpage.action?pageId=79593894" TargetMode="External"/><Relationship Id="rId120" Type="http://schemas.openxmlformats.org/officeDocument/2006/relationships/hyperlink" Target="https://wiki.nodeart.app/download/attachments/82575740/%D0%A1%D0%BF%D0%B8%D1%81%D0%BE%D0%BA%20%D0%B4%D0%BE%D0%BF%D0%BE%D0%BB%D0%BD%D0%B8%D1%82%D0%B5%D0%BB%D1%8C%D0%BD%D1%8B%D1%85%20%D0%B0%D1%82%D1%80%D0%B8%D0%B1%D1%83%D1%82%D0%BE%D0%B2%2C%20%D0%BA%D0%BE%D1%82%D0%BE%D1%80%D1%8B%D0%B5%20%D0%BC%D1%8B%20%D0%BF%D0%BE%D0%B4%D0%B3%D1%80%D1%83%D0%B6%D0%B0%D0%B5%D0%BC%20%D0%B2%20Navision.xlsx?version=1&amp;modificationDate=1644818495985&amp;api=v2" TargetMode="External"/><Relationship Id="rId125" Type="http://schemas.openxmlformats.org/officeDocument/2006/relationships/hyperlink" Target="https://wiki.nodeart.app/download/attachments/82575740/31.01.20221%20Product.xlsm?version=1&amp;modificationDate=1644817789623&amp;api=v2" TargetMode="External"/><Relationship Id="rId7" Type="http://schemas.openxmlformats.org/officeDocument/2006/relationships/hyperlink" Target="https://wiki.nodeart.app/pages/viewpage.action?pageId=82575740" TargetMode="External"/><Relationship Id="rId71" Type="http://schemas.openxmlformats.org/officeDocument/2006/relationships/hyperlink" Target="https://wiki.nodeart.app/pages/viewpage.action?pageId=82575740" TargetMode="External"/><Relationship Id="rId92" Type="http://schemas.openxmlformats.org/officeDocument/2006/relationships/hyperlink" Target="https://wiki.nodeart.app/display/BRD/2021-12-24" TargetMode="External"/><Relationship Id="rId2" Type="http://schemas.openxmlformats.org/officeDocument/2006/relationships/styles" Target="styles.xml"/><Relationship Id="rId29" Type="http://schemas.openxmlformats.org/officeDocument/2006/relationships/hyperlink" Target="https://wiki.nodeart.app/pages/viewpage.action?pageId=82575740" TargetMode="External"/><Relationship Id="rId24" Type="http://schemas.openxmlformats.org/officeDocument/2006/relationships/hyperlink" Target="https://wiki.nodeart.app/pages/viewpage.action?pageId=82575740" TargetMode="External"/><Relationship Id="rId40" Type="http://schemas.openxmlformats.org/officeDocument/2006/relationships/hyperlink" Target="https://wiki.nodeart.app/pages/viewpage.action?pageId=82575740" TargetMode="External"/><Relationship Id="rId45" Type="http://schemas.openxmlformats.org/officeDocument/2006/relationships/hyperlink" Target="https://wiki.nodeart.app/pages/viewpage.action?pageId=82575740" TargetMode="External"/><Relationship Id="rId66" Type="http://schemas.openxmlformats.org/officeDocument/2006/relationships/hyperlink" Target="https://wiki.nodeart.app/pages/viewpage.action?pageId=82575740" TargetMode="External"/><Relationship Id="rId87" Type="http://schemas.openxmlformats.org/officeDocument/2006/relationships/hyperlink" Target="mailto:y.rudenok@nodeart.io" TargetMode="External"/><Relationship Id="rId110" Type="http://schemas.openxmlformats.org/officeDocument/2006/relationships/hyperlink" Target="https://wiki.nodeart.app/pages/viewpage.action?pageId=82575398" TargetMode="External"/><Relationship Id="rId115" Type="http://schemas.openxmlformats.org/officeDocument/2006/relationships/control" Target="activeX/activeX2.xml"/><Relationship Id="rId131" Type="http://schemas.openxmlformats.org/officeDocument/2006/relationships/hyperlink" Target="https://wiki.nodeart.app/pages/viewpage.action?pageId=83886150" TargetMode="External"/><Relationship Id="rId136" Type="http://schemas.openxmlformats.org/officeDocument/2006/relationships/theme" Target="theme/theme1.xml"/><Relationship Id="rId61" Type="http://schemas.openxmlformats.org/officeDocument/2006/relationships/hyperlink" Target="https://wiki.nodeart.app/pages/viewpage.action?pageId=82575740" TargetMode="External"/><Relationship Id="rId82" Type="http://schemas.openxmlformats.org/officeDocument/2006/relationships/hyperlink" Target="mailto:Oleksandr.Stashenko@brocard.ua" TargetMode="External"/><Relationship Id="rId19" Type="http://schemas.openxmlformats.org/officeDocument/2006/relationships/hyperlink" Target="https://wiki.nodeart.app/pages/viewpage.action?pageId=82575740" TargetMode="External"/><Relationship Id="rId14" Type="http://schemas.openxmlformats.org/officeDocument/2006/relationships/hyperlink" Target="https://wiki.nodeart.app/pages/viewpage.action?pageId=82575740" TargetMode="External"/><Relationship Id="rId30" Type="http://schemas.openxmlformats.org/officeDocument/2006/relationships/hyperlink" Target="https://wiki.nodeart.app/pages/viewpage.action?pageId=82575740" TargetMode="External"/><Relationship Id="rId35" Type="http://schemas.openxmlformats.org/officeDocument/2006/relationships/hyperlink" Target="https://wiki.nodeart.app/pages/viewpage.action?pageId=82575740" TargetMode="External"/><Relationship Id="rId56" Type="http://schemas.openxmlformats.org/officeDocument/2006/relationships/hyperlink" Target="https://wiki.nodeart.app/pages/viewpage.action?pageId=82575740" TargetMode="External"/><Relationship Id="rId77" Type="http://schemas.microsoft.com/office/2011/relationships/commentsExtended" Target="commentsExtended.xml"/><Relationship Id="rId100" Type="http://schemas.openxmlformats.org/officeDocument/2006/relationships/hyperlink" Target="https://wiki.nodeart.app/pages/viewpage.action?pageId=79593767" TargetMode="External"/><Relationship Id="rId105" Type="http://schemas.openxmlformats.org/officeDocument/2006/relationships/hyperlink" Target="https://wiki.nodeart.app/pages/viewpage.action?pageId=79593902" TargetMode="External"/><Relationship Id="rId126" Type="http://schemas.openxmlformats.org/officeDocument/2006/relationships/hyperlink" Target="https://wiki.nodeart.app/download/attachments/82575740/%D0%92%D1%8B%D0%B3%D1%80%D1%83%D0%B7%D0%BA%D0%B0%20%D0%B8%D0%B7%20PIMCore.xlsx?version=1&amp;modificationDate=1644818086086&amp;api=v2" TargetMode="External"/><Relationship Id="rId8" Type="http://schemas.openxmlformats.org/officeDocument/2006/relationships/hyperlink" Target="https://wiki.nodeart.app/pages/viewpage.action?pageId=82575740" TargetMode="External"/><Relationship Id="rId51" Type="http://schemas.openxmlformats.org/officeDocument/2006/relationships/hyperlink" Target="https://wiki.nodeart.app/pages/viewpage.action?pageId=82575740" TargetMode="External"/><Relationship Id="rId72" Type="http://schemas.openxmlformats.org/officeDocument/2006/relationships/hyperlink" Target="https://wiki.nodeart.app/pages/viewpage.action?pageId=82575740" TargetMode="External"/><Relationship Id="rId93" Type="http://schemas.openxmlformats.org/officeDocument/2006/relationships/hyperlink" Target="https://wiki.nodeart.app/display/BRD/2021-12-27+%289%3A00%29+-+Minutes" TargetMode="External"/><Relationship Id="rId98" Type="http://schemas.openxmlformats.org/officeDocument/2006/relationships/hyperlink" Target="https://wiki.nodeart.app/pages/viewpage.action?pageId=79593618" TargetMode="External"/><Relationship Id="rId121" Type="http://schemas.openxmlformats.org/officeDocument/2006/relationships/control" Target="activeX/activeX3.xml"/><Relationship Id="rId3" Type="http://schemas.openxmlformats.org/officeDocument/2006/relationships/settings" Target="settings.xml"/><Relationship Id="rId25" Type="http://schemas.openxmlformats.org/officeDocument/2006/relationships/hyperlink" Target="https://wiki.nodeart.app/pages/viewpage.action?pageId=82575740" TargetMode="External"/><Relationship Id="rId46" Type="http://schemas.openxmlformats.org/officeDocument/2006/relationships/hyperlink" Target="https://wiki.nodeart.app/pages/viewpage.action?pageId=82575740" TargetMode="External"/><Relationship Id="rId67" Type="http://schemas.openxmlformats.org/officeDocument/2006/relationships/hyperlink" Target="https://wiki.nodeart.app/pages/viewpage.action?pageId=82575740" TargetMode="External"/><Relationship Id="rId116" Type="http://schemas.openxmlformats.org/officeDocument/2006/relationships/hyperlink" Target="https://wiki.nodeart.app/download/attachments/82575740/31.01.20221%20Product.xlsm?version=1&amp;modificationDate=1644817789623&amp;api=v2" TargetMode="External"/><Relationship Id="rId137" Type="http://schemas.openxmlformats.org/officeDocument/2006/relationships/customXml" Target="../customXml/item1.xml"/><Relationship Id="rId20" Type="http://schemas.openxmlformats.org/officeDocument/2006/relationships/hyperlink" Target="https://wiki.nodeart.app/pages/viewpage.action?pageId=82575740" TargetMode="External"/><Relationship Id="rId41" Type="http://schemas.openxmlformats.org/officeDocument/2006/relationships/hyperlink" Target="https://wiki.nodeart.app/pages/viewpage.action?pageId=82575740" TargetMode="External"/><Relationship Id="rId62" Type="http://schemas.openxmlformats.org/officeDocument/2006/relationships/hyperlink" Target="https://wiki.nodeart.app/pages/viewpage.action?pageId=82575740" TargetMode="External"/><Relationship Id="rId83" Type="http://schemas.openxmlformats.org/officeDocument/2006/relationships/hyperlink" Target="mailto:yevhenii.melnyk@brocard.ua" TargetMode="External"/><Relationship Id="rId88" Type="http://schemas.openxmlformats.org/officeDocument/2006/relationships/hyperlink" Target="mailto:o.tarasenko@nodeart.io" TargetMode="External"/><Relationship Id="rId111" Type="http://schemas.openxmlformats.org/officeDocument/2006/relationships/hyperlink" Target="https://wiki.nodeart.app/pages/viewpage.action?pageId=82575516" TargetMode="External"/><Relationship Id="rId132" Type="http://schemas.openxmlformats.org/officeDocument/2006/relationships/hyperlink" Target="https://wiki.nodeart.app/pages/viewpage.action?pageId=83886153" TargetMode="External"/><Relationship Id="rId15" Type="http://schemas.openxmlformats.org/officeDocument/2006/relationships/hyperlink" Target="https://wiki.nodeart.app/pages/viewpage.action?pageId=82575740" TargetMode="External"/><Relationship Id="rId36" Type="http://schemas.openxmlformats.org/officeDocument/2006/relationships/hyperlink" Target="https://wiki.nodeart.app/pages/viewpage.action?pageId=82575740" TargetMode="External"/><Relationship Id="rId57" Type="http://schemas.openxmlformats.org/officeDocument/2006/relationships/hyperlink" Target="https://wiki.nodeart.app/pages/viewpage.action?pageId=82575740" TargetMode="External"/><Relationship Id="rId106" Type="http://schemas.openxmlformats.org/officeDocument/2006/relationships/hyperlink" Target="https://wiki.nodeart.app/pages/viewpage.action?pageId=79593928" TargetMode="External"/><Relationship Id="rId127" Type="http://schemas.openxmlformats.org/officeDocument/2006/relationships/hyperlink" Target="https://wiki.nodeart.app/download/attachments/82575740/%D0%AD%D0%BA%D1%81%D0%BF%D0%BE%D1%80%D1%82%20%D1%84%D0%B0%D0%B9%D0%BB%D0%B0%20%D0%B8%D0%B7%20%D0%A2%D0%B5%D1%82%D1%80%D0%B0.xls?version=1&amp;modificationDate=1644818215801&amp;api=v2" TargetMode="External"/><Relationship Id="rId10" Type="http://schemas.openxmlformats.org/officeDocument/2006/relationships/hyperlink" Target="https://wiki.nodeart.app/pages/viewpage.action?pageId=82575740" TargetMode="External"/><Relationship Id="rId31" Type="http://schemas.openxmlformats.org/officeDocument/2006/relationships/hyperlink" Target="https://wiki.nodeart.app/pages/viewpage.action?pageId=82575740" TargetMode="External"/><Relationship Id="rId52" Type="http://schemas.openxmlformats.org/officeDocument/2006/relationships/hyperlink" Target="https://wiki.nodeart.app/pages/viewpage.action?pageId=82575740" TargetMode="External"/><Relationship Id="rId73" Type="http://schemas.openxmlformats.org/officeDocument/2006/relationships/hyperlink" Target="https://wiki.nodeart.app/pages/viewpage.action?pageId=82575740" TargetMode="External"/><Relationship Id="rId78" Type="http://schemas.openxmlformats.org/officeDocument/2006/relationships/hyperlink" Target="mailto:v.vasianovych@brocard.ua" TargetMode="External"/><Relationship Id="rId94" Type="http://schemas.openxmlformats.org/officeDocument/2006/relationships/hyperlink" Target="https://wiki.nodeart.app/pages/viewpage.action?pageId=78840035" TargetMode="External"/><Relationship Id="rId99" Type="http://schemas.openxmlformats.org/officeDocument/2006/relationships/hyperlink" Target="https://wiki.nodeart.app/pages/viewpage.action?pageId=79593633" TargetMode="External"/><Relationship Id="rId101" Type="http://schemas.openxmlformats.org/officeDocument/2006/relationships/hyperlink" Target="https://wiki.nodeart.app/pages/viewpage.action?pageId=79593828" TargetMode="External"/><Relationship Id="rId122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hyperlink" Target="https://wiki.nodeart.app/pages/viewpage.action?pageId=82575740" TargetMode="External"/><Relationship Id="rId26" Type="http://schemas.openxmlformats.org/officeDocument/2006/relationships/hyperlink" Target="https://wiki.nodeart.app/pages/viewpage.action?pageId=82575740" TargetMode="External"/><Relationship Id="rId47" Type="http://schemas.openxmlformats.org/officeDocument/2006/relationships/hyperlink" Target="https://wiki.nodeart.app/pages/viewpage.action?pageId=82575740" TargetMode="External"/><Relationship Id="rId68" Type="http://schemas.openxmlformats.org/officeDocument/2006/relationships/hyperlink" Target="https://wiki.nodeart.app/pages/viewpage.action?pageId=82575740" TargetMode="External"/><Relationship Id="rId89" Type="http://schemas.openxmlformats.org/officeDocument/2006/relationships/hyperlink" Target="mailto:nosov@nodeart.io" TargetMode="External"/><Relationship Id="rId112" Type="http://schemas.openxmlformats.org/officeDocument/2006/relationships/hyperlink" Target="https://wiki.nodeart.app/pages/viewpage.action?pageId=82575644" TargetMode="External"/><Relationship Id="rId133" Type="http://schemas.openxmlformats.org/officeDocument/2006/relationships/hyperlink" Target="https://wiki.nodeart.app/pages/viewpage.action?pageId=83886132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4DCA8B722D9384989C6FCD770D56D99" ma:contentTypeVersion="10" ma:contentTypeDescription="Створення нового документа." ma:contentTypeScope="" ma:versionID="563934e99903f49035de7b18b0db99f5">
  <xsd:schema xmlns:xsd="http://www.w3.org/2001/XMLSchema" xmlns:xs="http://www.w3.org/2001/XMLSchema" xmlns:p="http://schemas.microsoft.com/office/2006/metadata/properties" xmlns:ns2="15de1fe1-7cf6-4505-b30e-b777bf757533" xmlns:ns3="7b4f7f90-774d-4cfa-8a41-11f95e8ab9bd" targetNamespace="http://schemas.microsoft.com/office/2006/metadata/properties" ma:root="true" ma:fieldsID="4784eb456fcf8125bd1e64f4e7f425a7" ns2:_="" ns3:_="">
    <xsd:import namespace="15de1fe1-7cf6-4505-b30e-b777bf757533"/>
    <xsd:import namespace="7b4f7f90-774d-4cfa-8a41-11f95e8ab9b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de1fe1-7cf6-4505-b30e-b777bf75753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4f7f90-774d-4cfa-8a41-11f95e8ab9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8B1EDC-B7FE-4386-828E-6AA17054DC92}"/>
</file>

<file path=customXml/itemProps2.xml><?xml version="1.0" encoding="utf-8"?>
<ds:datastoreItem xmlns:ds="http://schemas.openxmlformats.org/officeDocument/2006/customXml" ds:itemID="{73D331B8-9437-4800-A5CB-4F6EA6EFBA6B}"/>
</file>

<file path=customXml/itemProps3.xml><?xml version="1.0" encoding="utf-8"?>
<ds:datastoreItem xmlns:ds="http://schemas.openxmlformats.org/officeDocument/2006/customXml" ds:itemID="{13581689-2C18-4FFE-8603-5AC40E01E61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Brocard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Євгеній Мельник</dc:creator>
  <cp:keywords/>
  <dc:description/>
  <cp:lastModifiedBy>Євгеній Мельник</cp:lastModifiedBy>
  <cp:revision>6</cp:revision>
  <dcterms:created xsi:type="dcterms:W3CDTF">2022-05-05T20:15:00Z</dcterms:created>
  <dcterms:modified xsi:type="dcterms:W3CDTF">2022-05-10T20:08:26Z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0x010100E4DCA8B722D9384989C6FCD770D56D99</vt:lpwstr>
  </property>
</Properties>
</file>