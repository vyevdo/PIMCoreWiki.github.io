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-529333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0CFD94" w14:textId="6AB109E1" w:rsidR="00B9145D" w:rsidRPr="001254AD" w:rsidRDefault="00B9145D">
          <w:pPr>
            <w:pStyle w:val="TOCHeading"/>
            <w:rPr>
              <w:color w:val="000000" w:themeColor="text1"/>
              <w:lang w:val="uk-UA"/>
            </w:rPr>
          </w:pPr>
          <w:r w:rsidRPr="001254AD">
            <w:rPr>
              <w:color w:val="000000" w:themeColor="text1"/>
              <w:lang w:val="uk-UA"/>
            </w:rPr>
            <w:t>Зміс</w:t>
          </w:r>
          <w:r w:rsidR="008B6A93" w:rsidRPr="001254AD">
            <w:rPr>
              <w:color w:val="000000" w:themeColor="text1"/>
              <w:lang w:val="uk-UA"/>
            </w:rPr>
            <w:t>т</w:t>
          </w:r>
        </w:p>
        <w:p w14:paraId="7DAB733C" w14:textId="4F914DF9" w:rsidR="001254AD" w:rsidRPr="001254AD" w:rsidRDefault="00B9145D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1254AD">
            <w:rPr>
              <w:color w:val="000000" w:themeColor="text1"/>
            </w:rPr>
            <w:fldChar w:fldCharType="begin"/>
          </w:r>
          <w:r w:rsidRPr="001254AD">
            <w:rPr>
              <w:color w:val="000000" w:themeColor="text1"/>
            </w:rPr>
            <w:instrText xml:space="preserve"> TOC \o "1-3" \h \z \u </w:instrText>
          </w:r>
          <w:r w:rsidRPr="001254AD">
            <w:rPr>
              <w:color w:val="000000" w:themeColor="text1"/>
            </w:rPr>
            <w:fldChar w:fldCharType="separate"/>
          </w:r>
          <w:hyperlink w:anchor="_Toc126509364" w:history="1">
            <w:r w:rsidR="001254AD" w:rsidRPr="001254AD">
              <w:rPr>
                <w:rStyle w:val="Hyperlink"/>
                <w:noProof/>
              </w:rPr>
              <w:t xml:space="preserve">Ціль </w:t>
            </w:r>
            <w:r w:rsidR="001254AD" w:rsidRPr="001254AD">
              <w:rPr>
                <w:rStyle w:val="Hyperlink"/>
                <w:noProof/>
                <w:lang w:val="en-US"/>
              </w:rPr>
              <w:t>Framework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_Toc126509364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2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3570C8E5" w14:textId="663E83AF" w:rsidR="001254AD" w:rsidRPr="001254AD" w:rsidRDefault="0000000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65" w:history="1">
            <w:r w:rsidR="001254AD" w:rsidRPr="001254AD">
              <w:rPr>
                <w:rStyle w:val="Hyperlink"/>
                <w:noProof/>
              </w:rPr>
              <w:t>Бізнес правила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_Toc126509365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2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42D7DC06" w14:textId="73844CCB" w:rsidR="001254AD" w:rsidRPr="001254AD" w:rsidRDefault="0000000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66" w:history="1">
            <w:r w:rsidR="001254AD" w:rsidRPr="001254AD">
              <w:rPr>
                <w:rStyle w:val="Hyperlink"/>
                <w:noProof/>
              </w:rPr>
              <w:t>Перелік довідників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_Toc126509366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2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6E209C0E" w14:textId="7C9BA0A1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67" w:history="1">
            <w:r w:rsidR="001254AD" w:rsidRPr="001254AD">
              <w:rPr>
                <w:rStyle w:val="Hyperlink"/>
                <w:noProof/>
              </w:rPr>
              <w:t>Торговая марка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_Toc126509367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2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740FC908" w14:textId="127B9D18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68" w:history="1">
            <w:r w:rsidR="001254AD" w:rsidRPr="001254AD">
              <w:rPr>
                <w:rStyle w:val="Hyperlink"/>
                <w:noProof/>
              </w:rPr>
              <w:t>Framework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_Toc126509368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2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1CA0332A" w14:textId="4336BCBC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69" w:history="1">
            <w:r w:rsidR="001254AD" w:rsidRPr="001254AD">
              <w:rPr>
                <w:rStyle w:val="Hyperlink"/>
                <w:noProof/>
              </w:rPr>
              <w:t>Тип товара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_Toc126509369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2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48D7A474" w14:textId="01E522ED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70" w:history="1">
            <w:r w:rsidR="001254AD" w:rsidRPr="001254AD">
              <w:rPr>
                <w:rStyle w:val="Hyperlink"/>
                <w:noProof/>
              </w:rPr>
              <w:t>Название тона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_Toc126509370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3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13CCD9F3" w14:textId="294580E8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71" w:history="1">
            <w:r w:rsidR="001254AD" w:rsidRPr="001254AD">
              <w:rPr>
                <w:rStyle w:val="Hyperlink"/>
                <w:noProof/>
              </w:rPr>
              <w:t>Номер тона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_Toc126509371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3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34D1F0A8" w14:textId="3FCFEBE1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72" w:history="1">
            <w:r w:rsidR="001254AD" w:rsidRPr="001254AD">
              <w:rPr>
                <w:rStyle w:val="Hyperlink"/>
                <w:noProof/>
              </w:rPr>
              <w:t>Объем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_Toc126509372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3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750A2B67" w14:textId="5438509A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73" w:history="1">
            <w:r w:rsidR="001254AD" w:rsidRPr="001254AD">
              <w:rPr>
                <w:rStyle w:val="Hyperlink"/>
                <w:noProof/>
              </w:rPr>
              <w:t>Прив’язка Framework + Code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_Toc126509373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3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22300E79" w14:textId="2F6ABCAB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74" w:history="1">
            <w:r w:rsidR="001254AD" w:rsidRPr="001254AD">
              <w:rPr>
                <w:rStyle w:val="Hyperlink"/>
                <w:noProof/>
              </w:rPr>
              <w:t>Прив’язка Framework + Code + Value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_Toc126509374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3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28A7FBC5" w14:textId="769F03DC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75" w:history="1">
            <w:r w:rsidR="001254AD" w:rsidRPr="001254AD">
              <w:rPr>
                <w:rStyle w:val="Hyperlink"/>
                <w:noProof/>
              </w:rPr>
              <w:t>Хард атрибуты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_Toc126509375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3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4F7276CD" w14:textId="112C813E" w:rsidR="001254AD" w:rsidRPr="001254AD" w:rsidRDefault="0000000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76" w:history="1">
            <w:r w:rsidR="001254AD" w:rsidRPr="001254AD">
              <w:rPr>
                <w:rStyle w:val="Hyperlink"/>
                <w:noProof/>
              </w:rPr>
              <w:t>Що треба змінити в довідниках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_Toc126509376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3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75448630" w14:textId="4C457CAA" w:rsidR="001254AD" w:rsidRPr="001254AD" w:rsidRDefault="0000000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77" w:history="1">
            <w:r w:rsidR="001254AD" w:rsidRPr="001254AD">
              <w:rPr>
                <w:rStyle w:val="Hyperlink"/>
                <w:noProof/>
              </w:rPr>
              <w:t>Функціональні вимоги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_Toc126509377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4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60DCD8F8" w14:textId="598818C1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78" w:history="1">
            <w:r w:rsidR="001254AD" w:rsidRPr="001254AD">
              <w:rPr>
                <w:rStyle w:val="Hyperlink"/>
                <w:noProof/>
              </w:rPr>
              <w:t xml:space="preserve">Автоматичне присвоєння </w:t>
            </w:r>
            <w:r w:rsidR="001254AD" w:rsidRPr="001254AD">
              <w:rPr>
                <w:rStyle w:val="Hyperlink"/>
                <w:noProof/>
                <w:lang w:val="en-US"/>
              </w:rPr>
              <w:t>Framework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_Toc126509378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4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137C93EA" w14:textId="5E171E4E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79" w:history="1">
            <w:r w:rsidR="001254AD" w:rsidRPr="001254AD">
              <w:rPr>
                <w:rStyle w:val="Hyperlink"/>
                <w:noProof/>
              </w:rPr>
              <w:t>Формування даних для поля товару “Об’єм”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_Toc126509379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5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2D43281D" w14:textId="6E4157ED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80" w:history="1">
            <w:r w:rsidR="001254AD" w:rsidRPr="001254AD">
              <w:rPr>
                <w:rStyle w:val="Hyperlink"/>
                <w:noProof/>
              </w:rPr>
              <w:t xml:space="preserve">Формування даних для полів товару </w:t>
            </w:r>
            <w:r w:rsidR="001254AD" w:rsidRPr="001254AD">
              <w:rPr>
                <w:rStyle w:val="Hyperlink"/>
                <w:noProof/>
                <w:lang w:val="ru-RU"/>
              </w:rPr>
              <w:t>“Номер тона”, “Название тона”, “</w:t>
            </w:r>
            <w:r w:rsidR="001254AD" w:rsidRPr="001254AD">
              <w:rPr>
                <w:rStyle w:val="Hyperlink"/>
                <w:noProof/>
              </w:rPr>
              <w:t xml:space="preserve"> </w:t>
            </w:r>
            <w:r w:rsidR="001254AD" w:rsidRPr="001254AD">
              <w:rPr>
                <w:rStyle w:val="Hyperlink"/>
                <w:noProof/>
                <w:lang w:val="ru-RU"/>
              </w:rPr>
              <w:t>Код HEX(атрибут Thumbnail)”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_Toc126509380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6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0466AB8B" w14:textId="650CB369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81" w:history="1">
            <w:r w:rsidR="001254AD" w:rsidRPr="001254AD">
              <w:rPr>
                <w:rStyle w:val="Hyperlink"/>
                <w:noProof/>
              </w:rPr>
              <w:t>Можливість вводу даних в атрибути товару, яких немає у списку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_Toc126509381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7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71CFA027" w14:textId="78E0498D" w:rsidR="001254AD" w:rsidRPr="001254AD" w:rsidRDefault="00000000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82" w:history="1">
            <w:r w:rsidR="001254AD" w:rsidRPr="001254AD">
              <w:rPr>
                <w:rStyle w:val="Hyperlink"/>
                <w:noProof/>
              </w:rPr>
              <w:t>Повідомлення товарознавцю про введення значень, яких немає у довідниках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_Toc126509382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7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453FDBE6" w14:textId="788D81A0" w:rsidR="001254AD" w:rsidRPr="001254AD" w:rsidRDefault="0000000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83" w:history="1">
            <w:r w:rsidR="001254AD" w:rsidRPr="001254AD">
              <w:rPr>
                <w:rStyle w:val="Hyperlink"/>
                <w:noProof/>
                <w:lang w:val="ru-RU"/>
              </w:rPr>
              <w:t>Редагування даних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_Toc126509383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7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3DE3D767" w14:textId="52072E54" w:rsidR="001254AD" w:rsidRPr="001254AD" w:rsidRDefault="00000000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26509384" w:history="1">
            <w:r w:rsidR="001254AD" w:rsidRPr="001254AD">
              <w:rPr>
                <w:rStyle w:val="Hyperlink"/>
                <w:noProof/>
                <w:lang w:val="ru-RU"/>
              </w:rPr>
              <w:t>Питання до замовника</w:t>
            </w:r>
            <w:r w:rsidR="001254AD" w:rsidRPr="001254AD">
              <w:rPr>
                <w:noProof/>
                <w:webHidden/>
              </w:rPr>
              <w:tab/>
            </w:r>
            <w:r w:rsidR="001254AD" w:rsidRPr="001254AD">
              <w:rPr>
                <w:noProof/>
                <w:webHidden/>
              </w:rPr>
              <w:fldChar w:fldCharType="begin"/>
            </w:r>
            <w:r w:rsidR="001254AD" w:rsidRPr="001254AD">
              <w:rPr>
                <w:noProof/>
                <w:webHidden/>
              </w:rPr>
              <w:instrText xml:space="preserve"> PAGEREF _Toc126509384 \h </w:instrText>
            </w:r>
            <w:r w:rsidR="001254AD" w:rsidRPr="001254AD">
              <w:rPr>
                <w:noProof/>
                <w:webHidden/>
              </w:rPr>
            </w:r>
            <w:r w:rsidR="001254AD" w:rsidRPr="001254AD">
              <w:rPr>
                <w:noProof/>
                <w:webHidden/>
              </w:rPr>
              <w:fldChar w:fldCharType="separate"/>
            </w:r>
            <w:r w:rsidR="003A1032">
              <w:rPr>
                <w:noProof/>
                <w:webHidden/>
              </w:rPr>
              <w:t>9</w:t>
            </w:r>
            <w:r w:rsidR="001254AD" w:rsidRPr="001254AD">
              <w:rPr>
                <w:noProof/>
                <w:webHidden/>
              </w:rPr>
              <w:fldChar w:fldCharType="end"/>
            </w:r>
          </w:hyperlink>
        </w:p>
        <w:p w14:paraId="2668FEFE" w14:textId="68CB63E1" w:rsidR="00B9145D" w:rsidRDefault="00B9145D">
          <w:r w:rsidRPr="001254AD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F52BE04" w14:textId="24D4ECAF" w:rsidR="008B6A93" w:rsidRDefault="008B6A93">
      <w:r>
        <w:br w:type="page"/>
      </w:r>
    </w:p>
    <w:p w14:paraId="1788B74A" w14:textId="3B0ED600" w:rsidR="0050448A" w:rsidRPr="000A0CD5" w:rsidRDefault="008B6A93" w:rsidP="008B6A93">
      <w:pPr>
        <w:pStyle w:val="Heading1"/>
        <w:rPr>
          <w:color w:val="FFFFFF" w:themeColor="background1"/>
        </w:rPr>
      </w:pPr>
      <w:bookmarkStart w:id="0" w:name="_Toc126509364"/>
      <w:r w:rsidRPr="000A0CD5">
        <w:rPr>
          <w:color w:val="FFFFFF" w:themeColor="background1"/>
          <w:highlight w:val="black"/>
        </w:rPr>
        <w:lastRenderedPageBreak/>
        <w:t>Ц</w:t>
      </w:r>
      <w:r w:rsidR="00140CF0" w:rsidRPr="000A0CD5">
        <w:rPr>
          <w:color w:val="FFFFFF" w:themeColor="background1"/>
          <w:highlight w:val="black"/>
        </w:rPr>
        <w:t>і</w:t>
      </w:r>
      <w:r w:rsidRPr="000A0CD5">
        <w:rPr>
          <w:color w:val="FFFFFF" w:themeColor="background1"/>
          <w:highlight w:val="black"/>
        </w:rPr>
        <w:t xml:space="preserve">ль </w:t>
      </w:r>
      <w:r w:rsidRPr="000A0CD5">
        <w:rPr>
          <w:color w:val="FFFFFF" w:themeColor="background1"/>
          <w:highlight w:val="black"/>
          <w:lang w:val="en-US"/>
        </w:rPr>
        <w:t>Framework</w:t>
      </w:r>
      <w:bookmarkEnd w:id="0"/>
    </w:p>
    <w:p w14:paraId="44B9A03F" w14:textId="77777777" w:rsidR="00A94BCF" w:rsidRDefault="004706E6" w:rsidP="004706E6">
      <w:pPr>
        <w:jc w:val="both"/>
        <w:rPr>
          <w:lang w:val="en-US"/>
        </w:rPr>
      </w:pPr>
      <w:r>
        <w:t xml:space="preserve">З метою контролю та </w:t>
      </w:r>
      <w:proofErr w:type="spellStart"/>
      <w:r>
        <w:t>валідації</w:t>
      </w:r>
      <w:proofErr w:type="spellEnd"/>
      <w:r>
        <w:t xml:space="preserve"> даних про товар на етапі заведення номенклатури, необхідно застосувати обмеження списків до значень</w:t>
      </w:r>
      <w:r w:rsidR="00174F2F">
        <w:t xml:space="preserve"> певних атрибутів</w:t>
      </w:r>
      <w:r w:rsidR="008A029E">
        <w:t xml:space="preserve"> (Об</w:t>
      </w:r>
      <w:r w:rsidR="008A029E" w:rsidRPr="008A029E">
        <w:t>’</w:t>
      </w:r>
      <w:r w:rsidR="008A029E">
        <w:t xml:space="preserve">єм, Номер тону, Назва тону, </w:t>
      </w:r>
      <w:r w:rsidR="008A029E">
        <w:rPr>
          <w:lang w:val="en-US"/>
        </w:rPr>
        <w:t>HEX</w:t>
      </w:r>
      <w:r w:rsidR="008A029E">
        <w:t>)</w:t>
      </w:r>
      <w:r w:rsidR="008A029E" w:rsidRPr="008A029E">
        <w:t>.</w:t>
      </w:r>
      <w:r>
        <w:t xml:space="preserve"> </w:t>
      </w:r>
      <w:r w:rsidR="006F4761">
        <w:t xml:space="preserve">Для цього будемо використовувати </w:t>
      </w:r>
      <w:r w:rsidR="006F4761">
        <w:rPr>
          <w:lang w:val="en-US"/>
        </w:rPr>
        <w:t>Framework</w:t>
      </w:r>
      <w:r w:rsidR="00FE6628" w:rsidRPr="00FE6628">
        <w:t xml:space="preserve">, </w:t>
      </w:r>
      <w:r>
        <w:t xml:space="preserve">що </w:t>
      </w:r>
      <w:r w:rsidR="00FE6628">
        <w:t xml:space="preserve">буде присвоюватись до товару автоматично на основі </w:t>
      </w:r>
      <w:r>
        <w:t>Торгов</w:t>
      </w:r>
      <w:r w:rsidR="00FE6628">
        <w:t>ої</w:t>
      </w:r>
      <w:r>
        <w:t xml:space="preserve"> Мар</w:t>
      </w:r>
      <w:r w:rsidR="00FE6628">
        <w:t>ки</w:t>
      </w:r>
      <w:r>
        <w:t>, Сімейств</w:t>
      </w:r>
      <w:r w:rsidR="00FE6628">
        <w:t>а</w:t>
      </w:r>
      <w:r>
        <w:t xml:space="preserve"> та Типу товар</w:t>
      </w:r>
      <w:r w:rsidR="00FE6628">
        <w:t>у</w:t>
      </w:r>
      <w:r>
        <w:t xml:space="preserve">. Поєднання </w:t>
      </w:r>
      <w:r w:rsidR="003C2368">
        <w:t xml:space="preserve">цих </w:t>
      </w:r>
      <w:r>
        <w:t>значень</w:t>
      </w:r>
      <w:r w:rsidR="003C2368">
        <w:t xml:space="preserve"> </w:t>
      </w:r>
      <w:proofErr w:type="spellStart"/>
      <w:r w:rsidR="003C2368">
        <w:t>одназначно</w:t>
      </w:r>
      <w:proofErr w:type="spellEnd"/>
      <w:r w:rsidR="003C2368">
        <w:t xml:space="preserve"> визначають </w:t>
      </w:r>
      <w:r w:rsidR="00A94BCF">
        <w:rPr>
          <w:lang w:val="en-US"/>
        </w:rPr>
        <w:t>Framework.</w:t>
      </w:r>
    </w:p>
    <w:p w14:paraId="7A8703A7" w14:textId="1EF14DAE" w:rsidR="004706E6" w:rsidRDefault="00A94BCF" w:rsidP="004706E6">
      <w:pPr>
        <w:jc w:val="both"/>
        <w:rPr>
          <w:lang w:val="ru-RU"/>
        </w:rPr>
      </w:pP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для б</w:t>
      </w:r>
      <w:proofErr w:type="spellStart"/>
      <w:r>
        <w:t>ізнесу</w:t>
      </w:r>
      <w:proofErr w:type="spellEnd"/>
      <w:r>
        <w:t xml:space="preserve"> </w:t>
      </w:r>
      <w:proofErr w:type="spellStart"/>
      <w:r>
        <w:t>Брокард</w:t>
      </w:r>
      <w:proofErr w:type="spellEnd"/>
      <w:r>
        <w:t xml:space="preserve"> важливо забезпечити постачальника можливістю </w:t>
      </w:r>
      <w:r w:rsidR="00456A5C">
        <w:t xml:space="preserve">внесення нових значень та </w:t>
      </w:r>
      <w:proofErr w:type="spellStart"/>
      <w:r w:rsidR="00456A5C">
        <w:rPr>
          <w:lang w:val="ru-RU"/>
        </w:rPr>
        <w:t>зв</w:t>
      </w:r>
      <w:r w:rsidR="00456A5C" w:rsidRPr="00456A5C">
        <w:rPr>
          <w:lang w:val="ru-RU"/>
        </w:rPr>
        <w:t>’</w:t>
      </w:r>
      <w:r w:rsidR="00456A5C">
        <w:rPr>
          <w:lang w:val="ru-RU"/>
        </w:rPr>
        <w:t>язок</w:t>
      </w:r>
      <w:proofErr w:type="spellEnd"/>
      <w:r w:rsidR="00456A5C">
        <w:rPr>
          <w:lang w:val="ru-RU"/>
        </w:rPr>
        <w:t xml:space="preserve"> у </w:t>
      </w:r>
      <w:proofErr w:type="spellStart"/>
      <w:proofErr w:type="gramStart"/>
      <w:r w:rsidR="00456A5C">
        <w:rPr>
          <w:lang w:val="ru-RU"/>
        </w:rPr>
        <w:t>атрибути</w:t>
      </w:r>
      <w:proofErr w:type="spellEnd"/>
      <w:r w:rsidR="00456A5C">
        <w:rPr>
          <w:lang w:val="ru-RU"/>
        </w:rPr>
        <w:t xml:space="preserve"> </w:t>
      </w:r>
      <w:r w:rsidR="004706E6">
        <w:t xml:space="preserve"> </w:t>
      </w:r>
      <w:r w:rsidR="00456A5C">
        <w:t>Об</w:t>
      </w:r>
      <w:r w:rsidR="00456A5C" w:rsidRPr="008A029E">
        <w:t>’</w:t>
      </w:r>
      <w:r w:rsidR="00456A5C">
        <w:t>єм</w:t>
      </w:r>
      <w:proofErr w:type="gramEnd"/>
      <w:r w:rsidR="00456A5C">
        <w:t xml:space="preserve">, Номер тону, Назва тону, </w:t>
      </w:r>
      <w:r w:rsidR="00456A5C">
        <w:rPr>
          <w:lang w:val="en-US"/>
        </w:rPr>
        <w:t>HEX</w:t>
      </w:r>
      <w:r w:rsidR="00456A5C">
        <w:rPr>
          <w:lang w:val="ru-RU"/>
        </w:rPr>
        <w:t xml:space="preserve">. </w:t>
      </w:r>
      <w:proofErr w:type="spellStart"/>
      <w:r w:rsidR="00BB5F59">
        <w:rPr>
          <w:lang w:val="ru-RU"/>
        </w:rPr>
        <w:t>Якщо</w:t>
      </w:r>
      <w:proofErr w:type="spellEnd"/>
      <w:r w:rsidR="00BB5F59">
        <w:rPr>
          <w:lang w:val="ru-RU"/>
        </w:rPr>
        <w:t xml:space="preserve"> </w:t>
      </w:r>
      <w:proofErr w:type="spellStart"/>
      <w:r w:rsidR="00BB5F59">
        <w:rPr>
          <w:lang w:val="ru-RU"/>
        </w:rPr>
        <w:t>постачальник</w:t>
      </w:r>
      <w:proofErr w:type="spellEnd"/>
      <w:r w:rsidR="00BB5F59">
        <w:rPr>
          <w:lang w:val="ru-RU"/>
        </w:rPr>
        <w:t xml:space="preserve"> буде </w:t>
      </w:r>
      <w:proofErr w:type="spellStart"/>
      <w:r w:rsidR="00BB5F59">
        <w:rPr>
          <w:lang w:val="ru-RU"/>
        </w:rPr>
        <w:t>додавати</w:t>
      </w:r>
      <w:proofErr w:type="spellEnd"/>
      <w:r w:rsidR="00BB5F59">
        <w:rPr>
          <w:lang w:val="ru-RU"/>
        </w:rPr>
        <w:t xml:space="preserve"> </w:t>
      </w:r>
      <w:proofErr w:type="spellStart"/>
      <w:r w:rsidR="00BB5F59">
        <w:rPr>
          <w:lang w:val="ru-RU"/>
        </w:rPr>
        <w:t>нове</w:t>
      </w:r>
      <w:proofErr w:type="spellEnd"/>
      <w:r w:rsidR="003E3C81">
        <w:rPr>
          <w:lang w:val="ru-RU"/>
        </w:rPr>
        <w:t xml:space="preserve"> </w:t>
      </w:r>
      <w:proofErr w:type="spellStart"/>
      <w:r w:rsidR="00BB5F59">
        <w:rPr>
          <w:lang w:val="ru-RU"/>
        </w:rPr>
        <w:t>значення</w:t>
      </w:r>
      <w:proofErr w:type="spellEnd"/>
      <w:r w:rsidR="00BB5F59">
        <w:rPr>
          <w:lang w:val="ru-RU"/>
        </w:rPr>
        <w:t xml:space="preserve">, то перед </w:t>
      </w:r>
      <w:proofErr w:type="spellStart"/>
      <w:r w:rsidR="00BB5F59">
        <w:rPr>
          <w:lang w:val="ru-RU"/>
        </w:rPr>
        <w:t>публікацією</w:t>
      </w:r>
      <w:proofErr w:type="spellEnd"/>
      <w:r w:rsidR="00BB5F59">
        <w:rPr>
          <w:lang w:val="ru-RU"/>
        </w:rPr>
        <w:t xml:space="preserve"> </w:t>
      </w:r>
      <w:proofErr w:type="spellStart"/>
      <w:r w:rsidR="003E3C81">
        <w:rPr>
          <w:lang w:val="ru-RU"/>
        </w:rPr>
        <w:t>товарознавець</w:t>
      </w:r>
      <w:proofErr w:type="spellEnd"/>
      <w:r w:rsidR="003E3C81">
        <w:rPr>
          <w:lang w:val="ru-RU"/>
        </w:rPr>
        <w:t xml:space="preserve"> </w:t>
      </w:r>
      <w:proofErr w:type="spellStart"/>
      <w:r w:rsidR="003E3C81">
        <w:rPr>
          <w:lang w:val="ru-RU"/>
        </w:rPr>
        <w:t>має</w:t>
      </w:r>
      <w:proofErr w:type="spellEnd"/>
      <w:r w:rsidR="003E3C81">
        <w:rPr>
          <w:lang w:val="ru-RU"/>
        </w:rPr>
        <w:t xml:space="preserve"> </w:t>
      </w:r>
      <w:proofErr w:type="spellStart"/>
      <w:r w:rsidR="003E3C81">
        <w:rPr>
          <w:lang w:val="ru-RU"/>
        </w:rPr>
        <w:t>його</w:t>
      </w:r>
      <w:proofErr w:type="spellEnd"/>
      <w:r w:rsidR="003E3C81">
        <w:rPr>
          <w:lang w:val="ru-RU"/>
        </w:rPr>
        <w:t xml:space="preserve"> </w:t>
      </w:r>
      <w:proofErr w:type="spellStart"/>
      <w:r w:rsidR="003E3C81">
        <w:rPr>
          <w:lang w:val="ru-RU"/>
        </w:rPr>
        <w:t>перевірити</w:t>
      </w:r>
      <w:proofErr w:type="spellEnd"/>
      <w:r w:rsidR="003E3C81">
        <w:rPr>
          <w:lang w:val="ru-RU"/>
        </w:rPr>
        <w:t xml:space="preserve"> та </w:t>
      </w:r>
      <w:proofErr w:type="spellStart"/>
      <w:r w:rsidR="003E3C81">
        <w:rPr>
          <w:lang w:val="ru-RU"/>
        </w:rPr>
        <w:t>підтвердити</w:t>
      </w:r>
      <w:proofErr w:type="spellEnd"/>
      <w:r w:rsidR="003E3C81">
        <w:rPr>
          <w:lang w:val="ru-RU"/>
        </w:rPr>
        <w:t xml:space="preserve">. </w:t>
      </w:r>
    </w:p>
    <w:p w14:paraId="721283C3" w14:textId="77777777" w:rsidR="00022E53" w:rsidRPr="003A1032" w:rsidRDefault="003E3C81" w:rsidP="004706E6">
      <w:pPr>
        <w:jc w:val="both"/>
        <w:rPr>
          <w:lang w:val="ru-RU"/>
          <w:rPrChange w:id="1" w:author="Yaroslav Rudenok" w:date="2023-03-02T16:17:00Z">
            <w:rPr>
              <w:lang w:val="en-US"/>
            </w:rPr>
          </w:rPrChange>
        </w:rPr>
      </w:pPr>
      <w:proofErr w:type="spellStart"/>
      <w:r>
        <w:rPr>
          <w:lang w:val="ru-RU"/>
        </w:rPr>
        <w:t>Неопубліковані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 w:rsidR="001D1B8B">
        <w:rPr>
          <w:lang w:val="ru-RU"/>
        </w:rPr>
        <w:t>довідників</w:t>
      </w:r>
      <w:proofErr w:type="spellEnd"/>
      <w:r w:rsidR="001D1B8B">
        <w:rPr>
          <w:lang w:val="ru-RU"/>
        </w:rPr>
        <w:t xml:space="preserve"> не </w:t>
      </w:r>
      <w:proofErr w:type="spellStart"/>
      <w:r w:rsidR="001D1B8B">
        <w:rPr>
          <w:lang w:val="ru-RU"/>
        </w:rPr>
        <w:t>можуть</w:t>
      </w:r>
      <w:proofErr w:type="spellEnd"/>
      <w:r w:rsidR="001D1B8B">
        <w:rPr>
          <w:lang w:val="ru-RU"/>
        </w:rPr>
        <w:t xml:space="preserve"> бути </w:t>
      </w:r>
      <w:proofErr w:type="spellStart"/>
      <w:r w:rsidR="001D1B8B">
        <w:rPr>
          <w:lang w:val="ru-RU"/>
        </w:rPr>
        <w:t>передані</w:t>
      </w:r>
      <w:proofErr w:type="spellEnd"/>
      <w:r w:rsidR="001D1B8B">
        <w:rPr>
          <w:lang w:val="ru-RU"/>
        </w:rPr>
        <w:t xml:space="preserve"> в </w:t>
      </w:r>
      <w:r w:rsidR="001D1B8B">
        <w:rPr>
          <w:lang w:val="en-US"/>
        </w:rPr>
        <w:t>Navision</w:t>
      </w:r>
    </w:p>
    <w:p w14:paraId="0E91EC9B" w14:textId="0B265FC2" w:rsidR="00312015" w:rsidRPr="000A0CD5" w:rsidRDefault="00312015" w:rsidP="001746EA">
      <w:pPr>
        <w:pStyle w:val="Heading1"/>
        <w:rPr>
          <w:color w:val="FFFFFF" w:themeColor="background1"/>
        </w:rPr>
      </w:pPr>
      <w:bookmarkStart w:id="2" w:name="_Toc126509365"/>
      <w:r w:rsidRPr="000A0CD5">
        <w:rPr>
          <w:color w:val="FFFFFF" w:themeColor="background1"/>
          <w:highlight w:val="black"/>
        </w:rPr>
        <w:t>Бізнес правила</w:t>
      </w:r>
      <w:bookmarkEnd w:id="2"/>
    </w:p>
    <w:p w14:paraId="22894E32" w14:textId="058B94FE" w:rsidR="00312015" w:rsidRPr="002B0651" w:rsidRDefault="00312015" w:rsidP="00312015">
      <w:pPr>
        <w:pStyle w:val="ListParagraph"/>
        <w:numPr>
          <w:ilvl w:val="0"/>
          <w:numId w:val="9"/>
        </w:numPr>
      </w:pPr>
      <w:r>
        <w:t>Для заведення або реда</w:t>
      </w:r>
      <w:r w:rsidR="006D6075">
        <w:t>гування значення в довідник</w:t>
      </w:r>
      <w:r w:rsidR="006D6075" w:rsidRPr="00DF188D">
        <w:t xml:space="preserve">ах </w:t>
      </w:r>
      <w:r w:rsidR="006D6075">
        <w:rPr>
          <w:lang w:val="en-US"/>
        </w:rPr>
        <w:t>Framework</w:t>
      </w:r>
      <w:r w:rsidR="006D6075">
        <w:t xml:space="preserve"> </w:t>
      </w:r>
      <w:r w:rsidR="006D6075" w:rsidRPr="00DF188D">
        <w:t xml:space="preserve"> ми повинн</w:t>
      </w:r>
      <w:r w:rsidR="006D6075">
        <w:t xml:space="preserve">і спочатку створити це значення в одному із довідників </w:t>
      </w:r>
      <w:r w:rsidR="006D6075" w:rsidRPr="00DF188D">
        <w:t>“</w:t>
      </w:r>
      <w:proofErr w:type="spellStart"/>
      <w:r w:rsidR="006D6075" w:rsidRPr="00DF188D">
        <w:t>Объем</w:t>
      </w:r>
      <w:proofErr w:type="spellEnd"/>
      <w:r w:rsidR="006D6075" w:rsidRPr="00DF188D">
        <w:t xml:space="preserve">”, ”Номер </w:t>
      </w:r>
      <w:proofErr w:type="spellStart"/>
      <w:r w:rsidR="006D6075" w:rsidRPr="00DF188D">
        <w:t>тона</w:t>
      </w:r>
      <w:proofErr w:type="spellEnd"/>
      <w:r w:rsidR="006D6075" w:rsidRPr="00DF188D">
        <w:t>”, ”</w:t>
      </w:r>
      <w:proofErr w:type="spellStart"/>
      <w:r w:rsidR="006D6075" w:rsidRPr="00DF188D">
        <w:t>Название</w:t>
      </w:r>
      <w:proofErr w:type="spellEnd"/>
      <w:r w:rsidR="006D6075" w:rsidRPr="00DF188D">
        <w:t xml:space="preserve"> </w:t>
      </w:r>
      <w:proofErr w:type="spellStart"/>
      <w:r w:rsidR="006D6075" w:rsidRPr="00DF188D">
        <w:t>тона”</w:t>
      </w:r>
      <w:r w:rsidR="00CB2F88">
        <w:t>а</w:t>
      </w:r>
      <w:proofErr w:type="spellEnd"/>
      <w:r w:rsidR="00CB2F88">
        <w:t xml:space="preserve"> потім прив</w:t>
      </w:r>
      <w:r w:rsidR="00CB2F88" w:rsidRPr="00DF188D">
        <w:t xml:space="preserve">’язати це значення до </w:t>
      </w:r>
      <w:r w:rsidR="00CB2F88">
        <w:rPr>
          <w:lang w:val="en-US"/>
        </w:rPr>
        <w:t>Code</w:t>
      </w:r>
      <w:r w:rsidR="00CB2F88" w:rsidRPr="00DF188D">
        <w:t xml:space="preserve"> та </w:t>
      </w:r>
      <w:r w:rsidR="00CB2F88">
        <w:rPr>
          <w:lang w:val="en-US"/>
        </w:rPr>
        <w:t>Framework</w:t>
      </w:r>
      <w:r w:rsidR="00CB2F88" w:rsidRPr="00DF188D">
        <w:t>_</w:t>
      </w:r>
      <w:r w:rsidR="00CB2F88">
        <w:rPr>
          <w:lang w:val="en-US"/>
        </w:rPr>
        <w:t>c</w:t>
      </w:r>
      <w:r w:rsidR="00DF188D">
        <w:rPr>
          <w:lang w:val="en-US"/>
        </w:rPr>
        <w:t>ode</w:t>
      </w:r>
    </w:p>
    <w:p w14:paraId="0331DD6A" w14:textId="2F707797" w:rsidR="002B0651" w:rsidRDefault="002B0651" w:rsidP="00312015">
      <w:pPr>
        <w:pStyle w:val="ListParagraph"/>
        <w:numPr>
          <w:ilvl w:val="0"/>
          <w:numId w:val="9"/>
        </w:numPr>
      </w:pPr>
      <w:r>
        <w:t xml:space="preserve">1 </w:t>
      </w:r>
      <w:r>
        <w:rPr>
          <w:lang w:val="en-US"/>
        </w:rPr>
        <w:t>framework</w:t>
      </w:r>
      <w:r w:rsidRPr="000F24ED">
        <w:rPr>
          <w:lang w:val="ru-RU"/>
        </w:rPr>
        <w:t xml:space="preserve"> </w:t>
      </w:r>
      <w:r>
        <w:rPr>
          <w:lang w:val="ru-RU"/>
        </w:rPr>
        <w:t xml:space="preserve">однозначно </w:t>
      </w:r>
      <w:proofErr w:type="spellStart"/>
      <w:r w:rsidR="000F24ED">
        <w:rPr>
          <w:lang w:val="ru-RU"/>
        </w:rPr>
        <w:t>прив</w:t>
      </w:r>
      <w:r w:rsidR="000F24ED" w:rsidRPr="000F24ED">
        <w:rPr>
          <w:lang w:val="ru-RU"/>
        </w:rPr>
        <w:t>’</w:t>
      </w:r>
      <w:r w:rsidR="000F24ED">
        <w:rPr>
          <w:lang w:val="ru-RU"/>
        </w:rPr>
        <w:t>язу</w:t>
      </w:r>
      <w:r w:rsidR="000F24ED">
        <w:t>ється</w:t>
      </w:r>
      <w:proofErr w:type="spellEnd"/>
      <w:r w:rsidR="000F24ED">
        <w:t xml:space="preserve"> до товару</w:t>
      </w:r>
    </w:p>
    <w:p w14:paraId="49EACF5F" w14:textId="47DA1EBF" w:rsidR="000F24ED" w:rsidRDefault="000F24ED" w:rsidP="00312015">
      <w:pPr>
        <w:pStyle w:val="ListParagraph"/>
        <w:numPr>
          <w:ilvl w:val="0"/>
          <w:numId w:val="9"/>
        </w:numPr>
      </w:pPr>
      <w:r>
        <w:t xml:space="preserve">Послідовність введення даних про товар: </w:t>
      </w:r>
      <w:proofErr w:type="spellStart"/>
      <w:r>
        <w:t>Торговая</w:t>
      </w:r>
      <w:proofErr w:type="spellEnd"/>
      <w:r>
        <w:t xml:space="preserve"> марка\</w:t>
      </w:r>
      <w:proofErr w:type="spellStart"/>
      <w:r>
        <w:t>Семейство</w:t>
      </w:r>
      <w:proofErr w:type="spellEnd"/>
      <w:r>
        <w:t xml:space="preserve">\Тип </w:t>
      </w:r>
      <w:proofErr w:type="spellStart"/>
      <w:r>
        <w:t>товара</w:t>
      </w:r>
      <w:proofErr w:type="spellEnd"/>
    </w:p>
    <w:p w14:paraId="76335DDA" w14:textId="7A532042" w:rsidR="000F24ED" w:rsidRPr="00313618" w:rsidRDefault="00596CD1" w:rsidP="00312015">
      <w:pPr>
        <w:pStyle w:val="ListParagraph"/>
        <w:numPr>
          <w:ilvl w:val="0"/>
          <w:numId w:val="9"/>
        </w:numPr>
      </w:pPr>
      <w:r>
        <w:t xml:space="preserve">В </w:t>
      </w:r>
      <w:proofErr w:type="spellStart"/>
      <w:r>
        <w:t>випадаючих</w:t>
      </w:r>
      <w:proofErr w:type="spellEnd"/>
      <w:r>
        <w:t xml:space="preserve"> списках значень </w:t>
      </w:r>
      <w:r w:rsidRPr="000919A6">
        <w:rPr>
          <w:lang w:val="ru-RU"/>
        </w:rPr>
        <w:t>“</w:t>
      </w:r>
      <w:r>
        <w:rPr>
          <w:lang w:val="ru-RU"/>
        </w:rPr>
        <w:t>Объем</w:t>
      </w:r>
      <w:r w:rsidRPr="000919A6">
        <w:rPr>
          <w:lang w:val="ru-RU"/>
        </w:rPr>
        <w:t>”</w:t>
      </w:r>
      <w:r>
        <w:rPr>
          <w:lang w:val="ru-RU"/>
        </w:rPr>
        <w:t xml:space="preserve">, </w:t>
      </w:r>
      <w:r w:rsidRPr="000919A6">
        <w:rPr>
          <w:lang w:val="ru-RU"/>
        </w:rPr>
        <w:t>”</w:t>
      </w:r>
      <w:r w:rsidR="000919A6">
        <w:rPr>
          <w:lang w:val="ru-RU"/>
        </w:rPr>
        <w:t>Номер тона</w:t>
      </w:r>
      <w:r w:rsidRPr="000919A6">
        <w:rPr>
          <w:lang w:val="ru-RU"/>
        </w:rPr>
        <w:t>”</w:t>
      </w:r>
      <w:r w:rsidR="000919A6">
        <w:rPr>
          <w:lang w:val="ru-RU"/>
        </w:rPr>
        <w:t xml:space="preserve">, </w:t>
      </w:r>
      <w:r w:rsidRPr="000919A6">
        <w:rPr>
          <w:lang w:val="ru-RU"/>
        </w:rPr>
        <w:t>”</w:t>
      </w:r>
      <w:r w:rsidR="000919A6">
        <w:rPr>
          <w:lang w:val="ru-RU"/>
        </w:rPr>
        <w:t>Название тона</w:t>
      </w:r>
      <w:r w:rsidRPr="000919A6">
        <w:rPr>
          <w:lang w:val="ru-RU"/>
        </w:rPr>
        <w:t>”</w:t>
      </w:r>
      <w:r w:rsidR="000919A6">
        <w:rPr>
          <w:lang w:val="ru-RU"/>
        </w:rPr>
        <w:t xml:space="preserve"> может быть пустое значени</w:t>
      </w:r>
      <w:r w:rsidR="00313618">
        <w:rPr>
          <w:lang w:val="ru-RU"/>
        </w:rPr>
        <w:t>е для выбора</w:t>
      </w:r>
    </w:p>
    <w:p w14:paraId="22010BCF" w14:textId="77777777" w:rsidR="00313618" w:rsidRPr="00312015" w:rsidRDefault="00313618" w:rsidP="00312015">
      <w:pPr>
        <w:pStyle w:val="ListParagraph"/>
        <w:numPr>
          <w:ilvl w:val="0"/>
          <w:numId w:val="9"/>
        </w:numPr>
      </w:pPr>
    </w:p>
    <w:p w14:paraId="530FFB24" w14:textId="095EA2A3" w:rsidR="00023707" w:rsidRPr="000A0CD5" w:rsidRDefault="00023707" w:rsidP="001746EA">
      <w:pPr>
        <w:pStyle w:val="Heading1"/>
        <w:rPr>
          <w:color w:val="FFFFFF" w:themeColor="background1"/>
          <w:highlight w:val="black"/>
        </w:rPr>
      </w:pPr>
      <w:bookmarkStart w:id="3" w:name="_Toc126509366"/>
      <w:r w:rsidRPr="000A0CD5">
        <w:rPr>
          <w:color w:val="FFFFFF" w:themeColor="background1"/>
          <w:highlight w:val="black"/>
        </w:rPr>
        <w:t>Перелік довідників</w:t>
      </w:r>
      <w:bookmarkEnd w:id="3"/>
      <w:r w:rsidRPr="000A0CD5">
        <w:rPr>
          <w:color w:val="FFFFFF" w:themeColor="background1"/>
          <w:highlight w:val="black"/>
        </w:rPr>
        <w:t xml:space="preserve"> </w:t>
      </w:r>
    </w:p>
    <w:p w14:paraId="7B8AB9E7" w14:textId="2D13D7B2" w:rsidR="00623BA6" w:rsidRPr="000A0CD5" w:rsidRDefault="00992D19" w:rsidP="00992D19">
      <w:pPr>
        <w:pStyle w:val="Heading2"/>
        <w:rPr>
          <w:color w:val="FFFFFF" w:themeColor="background1"/>
        </w:rPr>
      </w:pPr>
      <w:bookmarkStart w:id="4" w:name="_Toc126509367"/>
      <w:proofErr w:type="spellStart"/>
      <w:r w:rsidRPr="000A0CD5">
        <w:rPr>
          <w:color w:val="FFFFFF" w:themeColor="background1"/>
          <w:highlight w:val="black"/>
        </w:rPr>
        <w:t>Торговая</w:t>
      </w:r>
      <w:proofErr w:type="spellEnd"/>
      <w:r w:rsidRPr="000A0CD5">
        <w:rPr>
          <w:color w:val="FFFFFF" w:themeColor="background1"/>
          <w:highlight w:val="black"/>
        </w:rPr>
        <w:t xml:space="preserve"> марка</w:t>
      </w:r>
      <w:bookmarkEnd w:id="4"/>
    </w:p>
    <w:p w14:paraId="52A5B558" w14:textId="4BEE6FE5" w:rsidR="00E90B21" w:rsidRPr="00E90B21" w:rsidRDefault="00834D2F" w:rsidP="00E90B21">
      <w:r>
        <w:t xml:space="preserve">Даний довідник вже є </w:t>
      </w:r>
      <w:r w:rsidR="00340029">
        <w:t xml:space="preserve">в наявності. Перелік </w:t>
      </w:r>
      <w:r w:rsidR="00D15254">
        <w:t>полів довідника нижче</w:t>
      </w:r>
    </w:p>
    <w:p w14:paraId="680AD995" w14:textId="77777777" w:rsidR="000F60FE" w:rsidRDefault="000F60FE" w:rsidP="000F60FE">
      <w:pPr>
        <w:pStyle w:val="ListParagraph"/>
        <w:numPr>
          <w:ilvl w:val="0"/>
          <w:numId w:val="1"/>
        </w:numPr>
      </w:pPr>
      <w:proofErr w:type="spellStart"/>
      <w:r>
        <w:t>Имя</w:t>
      </w:r>
      <w:proofErr w:type="spellEnd"/>
    </w:p>
    <w:p w14:paraId="034A1F85" w14:textId="77777777" w:rsidR="000F60FE" w:rsidRDefault="000F60FE" w:rsidP="000F60FE">
      <w:pPr>
        <w:pStyle w:val="ListParagraph"/>
        <w:numPr>
          <w:ilvl w:val="0"/>
          <w:numId w:val="1"/>
        </w:numPr>
      </w:pPr>
      <w:proofErr w:type="spellStart"/>
      <w:r>
        <w:t>Id</w:t>
      </w:r>
      <w:proofErr w:type="spellEnd"/>
    </w:p>
    <w:p w14:paraId="4DA7E47E" w14:textId="77777777" w:rsidR="000F60FE" w:rsidRDefault="000F60FE" w:rsidP="000F60FE">
      <w:pPr>
        <w:pStyle w:val="ListParagraph"/>
        <w:numPr>
          <w:ilvl w:val="0"/>
          <w:numId w:val="1"/>
        </w:numPr>
      </w:pPr>
      <w:proofErr w:type="spellStart"/>
      <w:r>
        <w:t>object_id</w:t>
      </w:r>
      <w:proofErr w:type="spellEnd"/>
    </w:p>
    <w:p w14:paraId="3CF591F0" w14:textId="77777777" w:rsidR="000F60FE" w:rsidRDefault="000F60FE" w:rsidP="000F60FE">
      <w:pPr>
        <w:pStyle w:val="ListParagraph"/>
        <w:numPr>
          <w:ilvl w:val="0"/>
          <w:numId w:val="1"/>
        </w:numPr>
      </w:pPr>
      <w:proofErr w:type="spellStart"/>
      <w:r>
        <w:t>trademark_class</w:t>
      </w:r>
      <w:proofErr w:type="spellEnd"/>
    </w:p>
    <w:p w14:paraId="33EC7EB4" w14:textId="77777777" w:rsidR="000F60FE" w:rsidRDefault="000F60FE" w:rsidP="000F60FE">
      <w:pPr>
        <w:pStyle w:val="ListParagraph"/>
        <w:numPr>
          <w:ilvl w:val="0"/>
          <w:numId w:val="1"/>
        </w:numPr>
      </w:pPr>
      <w:proofErr w:type="spellStart"/>
      <w:r>
        <w:t>Владелец</w:t>
      </w:r>
      <w:proofErr w:type="spellEnd"/>
      <w:r>
        <w:t xml:space="preserve"> ТМ</w:t>
      </w:r>
    </w:p>
    <w:p w14:paraId="12C5830E" w14:textId="77777777" w:rsidR="000F60FE" w:rsidRDefault="000F60FE" w:rsidP="000F60FE">
      <w:pPr>
        <w:pStyle w:val="ListParagraph"/>
        <w:numPr>
          <w:ilvl w:val="0"/>
          <w:numId w:val="1"/>
        </w:numPr>
      </w:pPr>
      <w:r>
        <w:t>SHOPINSHOP</w:t>
      </w:r>
    </w:p>
    <w:p w14:paraId="3E416463" w14:textId="77777777" w:rsidR="000F60FE" w:rsidRDefault="000F60FE" w:rsidP="000F60FE">
      <w:pPr>
        <w:pStyle w:val="ListParagraph"/>
        <w:numPr>
          <w:ilvl w:val="0"/>
          <w:numId w:val="1"/>
        </w:numPr>
      </w:pPr>
      <w:proofErr w:type="spellStart"/>
      <w:r>
        <w:t>компания</w:t>
      </w:r>
      <w:proofErr w:type="spellEnd"/>
    </w:p>
    <w:p w14:paraId="6DB4FB8F" w14:textId="77777777" w:rsidR="000F60FE" w:rsidRDefault="000F60FE" w:rsidP="000F60FE">
      <w:pPr>
        <w:pStyle w:val="ListParagraph"/>
        <w:numPr>
          <w:ilvl w:val="0"/>
          <w:numId w:val="1"/>
        </w:numPr>
      </w:pPr>
      <w:r>
        <w:t xml:space="preserve">Код </w:t>
      </w:r>
      <w:proofErr w:type="spellStart"/>
      <w:r>
        <w:t>страны</w:t>
      </w:r>
      <w:proofErr w:type="spellEnd"/>
    </w:p>
    <w:p w14:paraId="4547D63B" w14:textId="532395BC" w:rsidR="00992D19" w:rsidRDefault="000F60FE" w:rsidP="000F60FE">
      <w:pPr>
        <w:pStyle w:val="ListParagraph"/>
        <w:numPr>
          <w:ilvl w:val="0"/>
          <w:numId w:val="1"/>
        </w:numPr>
      </w:pPr>
      <w:proofErr w:type="spellStart"/>
      <w:r>
        <w:t>Категория</w:t>
      </w:r>
      <w:proofErr w:type="spellEnd"/>
      <w:r>
        <w:t xml:space="preserve"> ТМ </w:t>
      </w:r>
      <w:proofErr w:type="spellStart"/>
      <w:r>
        <w:t>дополнительная</w:t>
      </w:r>
      <w:proofErr w:type="spellEnd"/>
    </w:p>
    <w:p w14:paraId="448D9C35" w14:textId="6AFBAF02" w:rsidR="0029769F" w:rsidRPr="0073794E" w:rsidRDefault="00B041F6" w:rsidP="000F60FE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Уникальный </w:t>
      </w:r>
      <w:r w:rsidRPr="00B041F6">
        <w:rPr>
          <w:lang w:val="ru-RU"/>
        </w:rPr>
        <w:t>Framework ТМ</w:t>
      </w:r>
    </w:p>
    <w:p w14:paraId="1A4135A4" w14:textId="77BAEBC8" w:rsidR="0073794E" w:rsidRPr="00B84ECB" w:rsidRDefault="001272DE" w:rsidP="0073794E">
      <w:pPr>
        <w:pStyle w:val="Heading2"/>
        <w:rPr>
          <w:color w:val="FFFFFF" w:themeColor="background1"/>
          <w:highlight w:val="black"/>
        </w:rPr>
      </w:pPr>
      <w:bookmarkStart w:id="5" w:name="_Toc126509368"/>
      <w:proofErr w:type="spellStart"/>
      <w:r w:rsidRPr="00B84ECB">
        <w:rPr>
          <w:color w:val="FFFFFF" w:themeColor="background1"/>
          <w:highlight w:val="black"/>
        </w:rPr>
        <w:t>Framework</w:t>
      </w:r>
      <w:bookmarkEnd w:id="5"/>
      <w:proofErr w:type="spellEnd"/>
    </w:p>
    <w:p w14:paraId="31B5DAD7" w14:textId="595C671F" w:rsidR="001272DE" w:rsidRPr="00E90B21" w:rsidRDefault="001272DE" w:rsidP="001272DE">
      <w:r>
        <w:t>Дан</w:t>
      </w:r>
      <w:r>
        <w:rPr>
          <w:lang w:val="ru-RU"/>
        </w:rPr>
        <w:t>ого</w:t>
      </w:r>
      <w:r>
        <w:t xml:space="preserve"> довідник</w:t>
      </w:r>
      <w:r>
        <w:rPr>
          <w:lang w:val="ru-RU"/>
        </w:rPr>
        <w:t>а</w:t>
      </w:r>
      <w:r>
        <w:t xml:space="preserve"> </w:t>
      </w:r>
      <w:proofErr w:type="spellStart"/>
      <w:r>
        <w:rPr>
          <w:lang w:val="ru-RU"/>
        </w:rPr>
        <w:t>ще</w:t>
      </w:r>
      <w:proofErr w:type="spellEnd"/>
      <w:r>
        <w:t xml:space="preserve"> </w:t>
      </w:r>
      <w:r>
        <w:rPr>
          <w:lang w:val="ru-RU"/>
        </w:rPr>
        <w:t>нема</w:t>
      </w:r>
      <w:r>
        <w:t>є в наявності. Перелік полів довідника нижче</w:t>
      </w:r>
    </w:p>
    <w:p w14:paraId="3FF78B58" w14:textId="69C42059" w:rsidR="001272DE" w:rsidRDefault="001272DE" w:rsidP="001272DE">
      <w:pPr>
        <w:pStyle w:val="ListParagraph"/>
        <w:numPr>
          <w:ilvl w:val="0"/>
          <w:numId w:val="1"/>
        </w:numPr>
      </w:pPr>
      <w:proofErr w:type="spellStart"/>
      <w:r>
        <w:t>Имя</w:t>
      </w:r>
      <w:proofErr w:type="spellEnd"/>
    </w:p>
    <w:p w14:paraId="2AAEB080" w14:textId="5B32B2D0" w:rsidR="0073794E" w:rsidRPr="00B84ECB" w:rsidRDefault="00107D96" w:rsidP="00107D96">
      <w:pPr>
        <w:pStyle w:val="Heading2"/>
        <w:rPr>
          <w:color w:val="FFFFFF" w:themeColor="background1"/>
          <w:highlight w:val="black"/>
        </w:rPr>
      </w:pPr>
      <w:bookmarkStart w:id="6" w:name="_Toc126509369"/>
      <w:r w:rsidRPr="00B84ECB">
        <w:rPr>
          <w:color w:val="FFFFFF" w:themeColor="background1"/>
          <w:highlight w:val="black"/>
        </w:rPr>
        <w:t xml:space="preserve">Тип </w:t>
      </w:r>
      <w:proofErr w:type="spellStart"/>
      <w:r w:rsidRPr="00B84ECB">
        <w:rPr>
          <w:color w:val="FFFFFF" w:themeColor="background1"/>
          <w:highlight w:val="black"/>
        </w:rPr>
        <w:t>товара</w:t>
      </w:r>
      <w:bookmarkEnd w:id="6"/>
      <w:proofErr w:type="spellEnd"/>
    </w:p>
    <w:p w14:paraId="208176A7" w14:textId="77777777" w:rsidR="00227373" w:rsidRPr="00227373" w:rsidRDefault="00227373" w:rsidP="00227373">
      <w:pPr>
        <w:pStyle w:val="ListParagraph"/>
        <w:numPr>
          <w:ilvl w:val="0"/>
          <w:numId w:val="1"/>
        </w:numPr>
        <w:rPr>
          <w:lang w:val="ru-RU"/>
        </w:rPr>
      </w:pPr>
      <w:r w:rsidRPr="00227373">
        <w:rPr>
          <w:lang w:val="ru-RU"/>
        </w:rPr>
        <w:t>Код семейства товара</w:t>
      </w:r>
    </w:p>
    <w:p w14:paraId="21B1A27C" w14:textId="77777777" w:rsidR="00227373" w:rsidRPr="00227373" w:rsidRDefault="00227373" w:rsidP="00227373">
      <w:pPr>
        <w:pStyle w:val="ListParagraph"/>
        <w:numPr>
          <w:ilvl w:val="0"/>
          <w:numId w:val="1"/>
        </w:numPr>
        <w:rPr>
          <w:lang w:val="ru-RU"/>
        </w:rPr>
      </w:pPr>
      <w:r w:rsidRPr="00227373">
        <w:rPr>
          <w:lang w:val="ru-RU"/>
        </w:rPr>
        <w:t>Код типа</w:t>
      </w:r>
    </w:p>
    <w:p w14:paraId="36B34344" w14:textId="77777777" w:rsidR="00227373" w:rsidRPr="00227373" w:rsidRDefault="00227373" w:rsidP="0022737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227373">
        <w:rPr>
          <w:lang w:val="ru-RU"/>
        </w:rPr>
        <w:t>id</w:t>
      </w:r>
      <w:proofErr w:type="spellEnd"/>
    </w:p>
    <w:p w14:paraId="162867D7" w14:textId="77777777" w:rsidR="00227373" w:rsidRPr="00227373" w:rsidRDefault="00227373" w:rsidP="00227373">
      <w:pPr>
        <w:pStyle w:val="ListParagraph"/>
        <w:numPr>
          <w:ilvl w:val="0"/>
          <w:numId w:val="1"/>
        </w:numPr>
        <w:rPr>
          <w:lang w:val="ru-RU"/>
        </w:rPr>
      </w:pPr>
      <w:r w:rsidRPr="00227373">
        <w:rPr>
          <w:lang w:val="ru-RU"/>
        </w:rPr>
        <w:t>Описание</w:t>
      </w:r>
    </w:p>
    <w:p w14:paraId="2724584E" w14:textId="77777777" w:rsidR="00227373" w:rsidRPr="00227373" w:rsidRDefault="00227373" w:rsidP="00227373">
      <w:pPr>
        <w:pStyle w:val="ListParagraph"/>
        <w:numPr>
          <w:ilvl w:val="0"/>
          <w:numId w:val="1"/>
        </w:numPr>
        <w:rPr>
          <w:lang w:val="ru-RU"/>
        </w:rPr>
      </w:pPr>
      <w:r w:rsidRPr="00227373">
        <w:rPr>
          <w:lang w:val="ru-RU"/>
        </w:rPr>
        <w:t>Учетная товарная группа</w:t>
      </w:r>
    </w:p>
    <w:p w14:paraId="385C80D4" w14:textId="77777777" w:rsidR="00227373" w:rsidRPr="00227373" w:rsidRDefault="00227373" w:rsidP="00227373">
      <w:pPr>
        <w:pStyle w:val="ListParagraph"/>
        <w:numPr>
          <w:ilvl w:val="0"/>
          <w:numId w:val="1"/>
        </w:numPr>
        <w:rPr>
          <w:lang w:val="ru-RU"/>
        </w:rPr>
      </w:pPr>
      <w:r w:rsidRPr="00227373">
        <w:rPr>
          <w:lang w:val="ru-RU"/>
        </w:rPr>
        <w:t>Общая товарная группа</w:t>
      </w:r>
    </w:p>
    <w:p w14:paraId="4FC70C59" w14:textId="77777777" w:rsidR="00227373" w:rsidRPr="00227373" w:rsidRDefault="00227373" w:rsidP="00227373">
      <w:pPr>
        <w:pStyle w:val="ListParagraph"/>
        <w:numPr>
          <w:ilvl w:val="0"/>
          <w:numId w:val="1"/>
        </w:numPr>
        <w:rPr>
          <w:lang w:val="ru-RU"/>
        </w:rPr>
      </w:pPr>
      <w:r w:rsidRPr="00227373">
        <w:rPr>
          <w:lang w:val="ru-RU"/>
        </w:rPr>
        <w:t xml:space="preserve">Код </w:t>
      </w:r>
      <w:proofErr w:type="spellStart"/>
      <w:r w:rsidRPr="00227373">
        <w:rPr>
          <w:lang w:val="ru-RU"/>
        </w:rPr>
        <w:t>Тетры</w:t>
      </w:r>
      <w:proofErr w:type="spellEnd"/>
    </w:p>
    <w:p w14:paraId="596BCFF3" w14:textId="2231892D" w:rsidR="00107D96" w:rsidRDefault="00227373" w:rsidP="00227373">
      <w:pPr>
        <w:pStyle w:val="ListParagraph"/>
        <w:numPr>
          <w:ilvl w:val="0"/>
          <w:numId w:val="1"/>
        </w:numPr>
        <w:rPr>
          <w:lang w:val="ru-RU"/>
        </w:rPr>
      </w:pPr>
      <w:r w:rsidRPr="00227373">
        <w:rPr>
          <w:lang w:val="ru-RU"/>
        </w:rPr>
        <w:t>НДС</w:t>
      </w:r>
    </w:p>
    <w:p w14:paraId="157EC898" w14:textId="4C119B2B" w:rsidR="00227373" w:rsidRPr="006109F5" w:rsidRDefault="00227373" w:rsidP="0022737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Framework</w:t>
      </w:r>
    </w:p>
    <w:p w14:paraId="5BFE21D6" w14:textId="451F6EF1" w:rsidR="006109F5" w:rsidRPr="00B84ECB" w:rsidRDefault="006109F5" w:rsidP="006109F5">
      <w:pPr>
        <w:pStyle w:val="Heading2"/>
        <w:rPr>
          <w:color w:val="FFFFFF" w:themeColor="background1"/>
          <w:highlight w:val="black"/>
        </w:rPr>
      </w:pPr>
      <w:bookmarkStart w:id="7" w:name="_Toc126509370"/>
      <w:proofErr w:type="spellStart"/>
      <w:r w:rsidRPr="00B84ECB">
        <w:rPr>
          <w:color w:val="FFFFFF" w:themeColor="background1"/>
          <w:highlight w:val="black"/>
        </w:rPr>
        <w:lastRenderedPageBreak/>
        <w:t>Название</w:t>
      </w:r>
      <w:proofErr w:type="spellEnd"/>
      <w:r w:rsidRPr="00B84ECB">
        <w:rPr>
          <w:color w:val="FFFFFF" w:themeColor="background1"/>
          <w:highlight w:val="black"/>
        </w:rPr>
        <w:t xml:space="preserve"> </w:t>
      </w:r>
      <w:proofErr w:type="spellStart"/>
      <w:r w:rsidRPr="00B84ECB">
        <w:rPr>
          <w:color w:val="FFFFFF" w:themeColor="background1"/>
          <w:highlight w:val="black"/>
        </w:rPr>
        <w:t>тона</w:t>
      </w:r>
      <w:bookmarkEnd w:id="7"/>
      <w:proofErr w:type="spellEnd"/>
    </w:p>
    <w:p w14:paraId="4EF3EA29" w14:textId="11FEE9C0" w:rsidR="006109F5" w:rsidRDefault="000A58D7" w:rsidP="006109F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Имя</w:t>
      </w:r>
    </w:p>
    <w:p w14:paraId="49DF18E8" w14:textId="5C052EA8" w:rsidR="000A58D7" w:rsidRPr="00A7478E" w:rsidRDefault="000A58D7" w:rsidP="006109F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Object ID</w:t>
      </w:r>
    </w:p>
    <w:p w14:paraId="2FFCDE35" w14:textId="095FEDC6" w:rsidR="00A7478E" w:rsidRPr="000A58D7" w:rsidRDefault="00A7478E" w:rsidP="006109F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Code</w:t>
      </w:r>
    </w:p>
    <w:p w14:paraId="011D71DF" w14:textId="70D4CAD9" w:rsidR="000A58D7" w:rsidRPr="00B84ECB" w:rsidRDefault="000A58D7" w:rsidP="00DB492A">
      <w:pPr>
        <w:pStyle w:val="Heading2"/>
        <w:rPr>
          <w:color w:val="FFFFFF" w:themeColor="background1"/>
          <w:highlight w:val="black"/>
        </w:rPr>
      </w:pPr>
      <w:bookmarkStart w:id="8" w:name="_Toc126509371"/>
      <w:r w:rsidRPr="00B84ECB">
        <w:rPr>
          <w:color w:val="FFFFFF" w:themeColor="background1"/>
          <w:highlight w:val="black"/>
        </w:rPr>
        <w:t xml:space="preserve">Номер </w:t>
      </w:r>
      <w:proofErr w:type="spellStart"/>
      <w:r w:rsidRPr="00B84ECB">
        <w:rPr>
          <w:color w:val="FFFFFF" w:themeColor="background1"/>
          <w:highlight w:val="black"/>
        </w:rPr>
        <w:t>тона</w:t>
      </w:r>
      <w:bookmarkEnd w:id="8"/>
      <w:proofErr w:type="spellEnd"/>
    </w:p>
    <w:p w14:paraId="3C5CC295" w14:textId="77777777" w:rsidR="00DB492A" w:rsidRDefault="00DB492A" w:rsidP="00DB492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Имя</w:t>
      </w:r>
    </w:p>
    <w:p w14:paraId="4DA18F64" w14:textId="77777777" w:rsidR="00DB492A" w:rsidRPr="00A7478E" w:rsidRDefault="00DB492A" w:rsidP="00DB492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Object ID</w:t>
      </w:r>
    </w:p>
    <w:p w14:paraId="441608C4" w14:textId="0181FC1A" w:rsidR="00A7478E" w:rsidRPr="000A58D7" w:rsidRDefault="00A7478E" w:rsidP="00DB492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Code</w:t>
      </w:r>
    </w:p>
    <w:p w14:paraId="2C264315" w14:textId="512467F4" w:rsidR="00DB492A" w:rsidRPr="00B84ECB" w:rsidRDefault="00DB492A" w:rsidP="00DB492A">
      <w:pPr>
        <w:pStyle w:val="Heading2"/>
        <w:rPr>
          <w:color w:val="FFFFFF" w:themeColor="background1"/>
          <w:highlight w:val="black"/>
        </w:rPr>
      </w:pPr>
      <w:bookmarkStart w:id="9" w:name="_Toc126509372"/>
      <w:proofErr w:type="spellStart"/>
      <w:r w:rsidRPr="00B84ECB">
        <w:rPr>
          <w:color w:val="FFFFFF" w:themeColor="background1"/>
          <w:highlight w:val="black"/>
        </w:rPr>
        <w:t>Объем</w:t>
      </w:r>
      <w:bookmarkEnd w:id="9"/>
      <w:proofErr w:type="spellEnd"/>
    </w:p>
    <w:p w14:paraId="1A33A015" w14:textId="77777777" w:rsidR="00DB492A" w:rsidRDefault="00DB492A" w:rsidP="00DB492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Имя</w:t>
      </w:r>
    </w:p>
    <w:p w14:paraId="490D3193" w14:textId="2DA6F97F" w:rsidR="00DB492A" w:rsidRPr="00A7478E" w:rsidRDefault="00DB492A" w:rsidP="00DB492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Object ID</w:t>
      </w:r>
    </w:p>
    <w:p w14:paraId="1004ED5E" w14:textId="5F52E332" w:rsidR="00A7478E" w:rsidRPr="0076242F" w:rsidRDefault="00A7478E" w:rsidP="00DB492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Code</w:t>
      </w:r>
    </w:p>
    <w:p w14:paraId="56D1DD75" w14:textId="49312ED7" w:rsidR="0076242F" w:rsidRPr="00B84ECB" w:rsidRDefault="0076242F" w:rsidP="00C86E8D">
      <w:pPr>
        <w:pStyle w:val="Heading2"/>
        <w:rPr>
          <w:color w:val="FFFFFF" w:themeColor="background1"/>
          <w:highlight w:val="black"/>
        </w:rPr>
      </w:pPr>
      <w:bookmarkStart w:id="10" w:name="_Toc126509373"/>
      <w:r w:rsidRPr="00B84ECB">
        <w:rPr>
          <w:color w:val="FFFFFF" w:themeColor="background1"/>
          <w:highlight w:val="black"/>
        </w:rPr>
        <w:t xml:space="preserve">Прив’язка </w:t>
      </w:r>
      <w:proofErr w:type="spellStart"/>
      <w:r w:rsidRPr="00B84ECB">
        <w:rPr>
          <w:color w:val="FFFFFF" w:themeColor="background1"/>
          <w:highlight w:val="black"/>
        </w:rPr>
        <w:t>Framework</w:t>
      </w:r>
      <w:proofErr w:type="spellEnd"/>
      <w:r w:rsidRPr="00B84ECB">
        <w:rPr>
          <w:color w:val="FFFFFF" w:themeColor="background1"/>
          <w:highlight w:val="black"/>
        </w:rPr>
        <w:t xml:space="preserve"> + </w:t>
      </w:r>
      <w:proofErr w:type="spellStart"/>
      <w:r w:rsidRPr="00B84ECB">
        <w:rPr>
          <w:color w:val="FFFFFF" w:themeColor="background1"/>
          <w:highlight w:val="black"/>
        </w:rPr>
        <w:t>Code</w:t>
      </w:r>
      <w:bookmarkEnd w:id="10"/>
      <w:proofErr w:type="spellEnd"/>
    </w:p>
    <w:p w14:paraId="4555AD51" w14:textId="67697C08" w:rsidR="0076242F" w:rsidRPr="00031392" w:rsidRDefault="00031392" w:rsidP="00031392">
      <w:pPr>
        <w:pStyle w:val="ListParagraph"/>
        <w:numPr>
          <w:ilvl w:val="0"/>
          <w:numId w:val="8"/>
        </w:numPr>
        <w:rPr>
          <w:lang w:val="en-US"/>
        </w:rPr>
      </w:pPr>
      <w:r w:rsidRPr="00031392">
        <w:rPr>
          <w:lang w:val="en-US"/>
        </w:rPr>
        <w:t>Framework code</w:t>
      </w:r>
    </w:p>
    <w:p w14:paraId="2091A4B4" w14:textId="5FD55E2A" w:rsidR="00031392" w:rsidRPr="00031392" w:rsidRDefault="00031392" w:rsidP="00031392">
      <w:pPr>
        <w:pStyle w:val="ListParagraph"/>
        <w:numPr>
          <w:ilvl w:val="0"/>
          <w:numId w:val="8"/>
        </w:numPr>
        <w:rPr>
          <w:lang w:val="en-US"/>
        </w:rPr>
      </w:pPr>
      <w:r w:rsidRPr="00031392">
        <w:rPr>
          <w:lang w:val="en-US"/>
        </w:rPr>
        <w:t>Code</w:t>
      </w:r>
    </w:p>
    <w:p w14:paraId="337AA133" w14:textId="3B2C9E62" w:rsidR="00031392" w:rsidRDefault="00031392" w:rsidP="00031392">
      <w:pPr>
        <w:pStyle w:val="ListParagraph"/>
        <w:numPr>
          <w:ilvl w:val="0"/>
          <w:numId w:val="8"/>
        </w:numPr>
        <w:rPr>
          <w:lang w:val="en-US"/>
        </w:rPr>
      </w:pPr>
      <w:r w:rsidRPr="00031392">
        <w:rPr>
          <w:lang w:val="en-US"/>
        </w:rPr>
        <w:t>Is volume?</w:t>
      </w:r>
    </w:p>
    <w:p w14:paraId="64730894" w14:textId="47D7D89F" w:rsidR="00E900C7" w:rsidRPr="00B84ECB" w:rsidRDefault="00E900C7" w:rsidP="00E900C7">
      <w:pPr>
        <w:pStyle w:val="Heading2"/>
        <w:rPr>
          <w:color w:val="FFFFFF" w:themeColor="background1"/>
          <w:highlight w:val="black"/>
        </w:rPr>
      </w:pPr>
      <w:bookmarkStart w:id="11" w:name="_Toc126509374"/>
      <w:commentRangeStart w:id="12"/>
      <w:r w:rsidRPr="00B84ECB">
        <w:rPr>
          <w:color w:val="FFFFFF" w:themeColor="background1"/>
          <w:highlight w:val="black"/>
        </w:rPr>
        <w:t xml:space="preserve">Прив’язка </w:t>
      </w:r>
      <w:proofErr w:type="spellStart"/>
      <w:r w:rsidRPr="00B84ECB">
        <w:rPr>
          <w:color w:val="FFFFFF" w:themeColor="background1"/>
          <w:highlight w:val="black"/>
        </w:rPr>
        <w:t>Framework</w:t>
      </w:r>
      <w:proofErr w:type="spellEnd"/>
      <w:r w:rsidRPr="00B84ECB">
        <w:rPr>
          <w:color w:val="FFFFFF" w:themeColor="background1"/>
          <w:highlight w:val="black"/>
        </w:rPr>
        <w:t xml:space="preserve"> + </w:t>
      </w:r>
      <w:proofErr w:type="spellStart"/>
      <w:r w:rsidRPr="00B84ECB">
        <w:rPr>
          <w:color w:val="FFFFFF" w:themeColor="background1"/>
          <w:highlight w:val="black"/>
        </w:rPr>
        <w:t>Code</w:t>
      </w:r>
      <w:proofErr w:type="spellEnd"/>
      <w:r w:rsidRPr="00B84ECB">
        <w:rPr>
          <w:color w:val="FFFFFF" w:themeColor="background1"/>
          <w:highlight w:val="black"/>
        </w:rPr>
        <w:t xml:space="preserve"> + </w:t>
      </w:r>
      <w:proofErr w:type="spellStart"/>
      <w:r w:rsidRPr="00B84ECB">
        <w:rPr>
          <w:color w:val="FFFFFF" w:themeColor="background1"/>
          <w:highlight w:val="black"/>
        </w:rPr>
        <w:t>Value</w:t>
      </w:r>
      <w:bookmarkEnd w:id="11"/>
      <w:commentRangeEnd w:id="12"/>
      <w:proofErr w:type="spellEnd"/>
      <w:r w:rsidR="00D957B7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2C1D0C01" w14:textId="77777777" w:rsidR="00E900C7" w:rsidRPr="00031392" w:rsidRDefault="00E900C7" w:rsidP="00E900C7">
      <w:pPr>
        <w:pStyle w:val="ListParagraph"/>
        <w:numPr>
          <w:ilvl w:val="0"/>
          <w:numId w:val="8"/>
        </w:numPr>
        <w:rPr>
          <w:lang w:val="en-US"/>
        </w:rPr>
      </w:pPr>
      <w:r w:rsidRPr="00031392">
        <w:rPr>
          <w:lang w:val="en-US"/>
        </w:rPr>
        <w:t>Framework code</w:t>
      </w:r>
    </w:p>
    <w:p w14:paraId="71624DF7" w14:textId="77777777" w:rsidR="00E900C7" w:rsidRPr="00031392" w:rsidRDefault="00E900C7" w:rsidP="00E900C7">
      <w:pPr>
        <w:pStyle w:val="ListParagraph"/>
        <w:numPr>
          <w:ilvl w:val="0"/>
          <w:numId w:val="8"/>
        </w:numPr>
        <w:rPr>
          <w:lang w:val="en-US"/>
        </w:rPr>
      </w:pPr>
      <w:r w:rsidRPr="00031392">
        <w:rPr>
          <w:lang w:val="en-US"/>
        </w:rPr>
        <w:t>Code</w:t>
      </w:r>
    </w:p>
    <w:p w14:paraId="6355E122" w14:textId="77777777" w:rsidR="00E900C7" w:rsidRDefault="00E900C7" w:rsidP="00E900C7">
      <w:pPr>
        <w:pStyle w:val="ListParagraph"/>
        <w:numPr>
          <w:ilvl w:val="0"/>
          <w:numId w:val="8"/>
        </w:numPr>
        <w:rPr>
          <w:lang w:val="en-US"/>
        </w:rPr>
      </w:pPr>
      <w:r w:rsidRPr="00031392">
        <w:rPr>
          <w:lang w:val="en-US"/>
        </w:rPr>
        <w:t>Is volume?</w:t>
      </w:r>
    </w:p>
    <w:p w14:paraId="528B8856" w14:textId="2AB8FF20" w:rsidR="00E900C7" w:rsidRDefault="00E900C7" w:rsidP="00E900C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value</w:t>
      </w:r>
    </w:p>
    <w:p w14:paraId="012B458A" w14:textId="3B60F9B9" w:rsidR="00E900C7" w:rsidRPr="00B84ECB" w:rsidRDefault="00D63975" w:rsidP="00D63975">
      <w:pPr>
        <w:pStyle w:val="Heading2"/>
        <w:rPr>
          <w:color w:val="FFFFFF" w:themeColor="background1"/>
          <w:highlight w:val="black"/>
        </w:rPr>
      </w:pPr>
      <w:bookmarkStart w:id="13" w:name="_Toc126509375"/>
      <w:commentRangeStart w:id="14"/>
      <w:proofErr w:type="spellStart"/>
      <w:r w:rsidRPr="00B84ECB">
        <w:rPr>
          <w:color w:val="FFFFFF" w:themeColor="background1"/>
          <w:highlight w:val="black"/>
        </w:rPr>
        <w:t>Хард</w:t>
      </w:r>
      <w:proofErr w:type="spellEnd"/>
      <w:r w:rsidRPr="00B84ECB">
        <w:rPr>
          <w:color w:val="FFFFFF" w:themeColor="background1"/>
          <w:highlight w:val="black"/>
        </w:rPr>
        <w:t xml:space="preserve"> </w:t>
      </w:r>
      <w:proofErr w:type="spellStart"/>
      <w:r w:rsidRPr="00B84ECB">
        <w:rPr>
          <w:color w:val="FFFFFF" w:themeColor="background1"/>
          <w:highlight w:val="black"/>
        </w:rPr>
        <w:t>атрибуты</w:t>
      </w:r>
      <w:bookmarkEnd w:id="13"/>
      <w:commentRangeEnd w:id="14"/>
      <w:proofErr w:type="spellEnd"/>
      <w:r w:rsidR="00D957B7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</w:p>
    <w:p w14:paraId="79CDA61A" w14:textId="2B87A468" w:rsidR="00D63975" w:rsidRPr="00D81950" w:rsidRDefault="00D81950" w:rsidP="00D8195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en-US"/>
        </w:rPr>
        <w:t>Code</w:t>
      </w:r>
    </w:p>
    <w:p w14:paraId="597B6876" w14:textId="220387A5" w:rsidR="00D81950" w:rsidRDefault="00D81950" w:rsidP="00D8195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Номер тона</w:t>
      </w:r>
    </w:p>
    <w:p w14:paraId="0E7E909B" w14:textId="2BDB588F" w:rsidR="00D81950" w:rsidRDefault="00D81950" w:rsidP="00D8195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Название тона</w:t>
      </w:r>
    </w:p>
    <w:p w14:paraId="10202AAF" w14:textId="22E755DF" w:rsidR="00D81950" w:rsidRPr="00D81950" w:rsidRDefault="00D81950" w:rsidP="00D8195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en-US"/>
        </w:rPr>
        <w:t>HEX</w:t>
      </w:r>
    </w:p>
    <w:p w14:paraId="5C6B6266" w14:textId="77777777" w:rsidR="00031392" w:rsidRPr="0076242F" w:rsidRDefault="00031392" w:rsidP="0076242F">
      <w:pPr>
        <w:rPr>
          <w:lang w:val="en-US"/>
        </w:rPr>
      </w:pPr>
    </w:p>
    <w:p w14:paraId="26763BA6" w14:textId="193557CD" w:rsidR="00D13489" w:rsidRPr="00B84ECB" w:rsidRDefault="009F6E97" w:rsidP="000A0CD5">
      <w:pPr>
        <w:pStyle w:val="Heading1"/>
        <w:rPr>
          <w:color w:val="FFFFFF" w:themeColor="background1"/>
        </w:rPr>
      </w:pPr>
      <w:bookmarkStart w:id="15" w:name="_Toc126509376"/>
      <w:commentRangeStart w:id="16"/>
      <w:r w:rsidRPr="00B84ECB">
        <w:rPr>
          <w:color w:val="FFFFFF" w:themeColor="background1"/>
          <w:highlight w:val="black"/>
        </w:rPr>
        <w:t xml:space="preserve">Що треба змінити </w:t>
      </w:r>
      <w:r w:rsidR="0094274C" w:rsidRPr="00B84ECB">
        <w:rPr>
          <w:color w:val="FFFFFF" w:themeColor="background1"/>
          <w:highlight w:val="black"/>
        </w:rPr>
        <w:t>в довідниках</w:t>
      </w:r>
      <w:bookmarkEnd w:id="15"/>
      <w:commentRangeEnd w:id="16"/>
      <w:r w:rsidR="00D957B7"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</w:p>
    <w:p w14:paraId="38997AC6" w14:textId="6109BF7B" w:rsidR="00FF6BEF" w:rsidRPr="007C6FA2" w:rsidRDefault="0094274C" w:rsidP="007C6FA2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Додати атрибут </w:t>
      </w:r>
      <w:r w:rsidR="007C6FA2" w:rsidRPr="007C6FA2">
        <w:rPr>
          <w:lang w:val="ru-RU"/>
        </w:rPr>
        <w:t xml:space="preserve">“Уникальный </w:t>
      </w:r>
      <w:r w:rsidR="007C6FA2" w:rsidRPr="007C6FA2">
        <w:rPr>
          <w:lang w:val="en-US"/>
        </w:rPr>
        <w:t>Framework</w:t>
      </w:r>
      <w:r w:rsidR="007C6FA2" w:rsidRPr="007C6FA2">
        <w:rPr>
          <w:lang w:val="ru-RU"/>
        </w:rPr>
        <w:t xml:space="preserve"> ТМ”</w:t>
      </w:r>
      <w:r w:rsidR="00834D2F">
        <w:rPr>
          <w:lang w:val="ru-RU"/>
        </w:rPr>
        <w:t xml:space="preserve"> в </w:t>
      </w:r>
      <w:proofErr w:type="spellStart"/>
      <w:r w:rsidR="00834D2F">
        <w:rPr>
          <w:lang w:val="ru-RU"/>
        </w:rPr>
        <w:t>довідник</w:t>
      </w:r>
      <w:proofErr w:type="spellEnd"/>
      <w:r w:rsidR="00834D2F">
        <w:rPr>
          <w:lang w:val="ru-RU"/>
        </w:rPr>
        <w:t xml:space="preserve"> </w:t>
      </w:r>
      <w:r w:rsidR="00834D2F" w:rsidRPr="00834D2F">
        <w:rPr>
          <w:lang w:val="ru-RU"/>
        </w:rPr>
        <w:t>“</w:t>
      </w:r>
      <w:r w:rsidR="00834D2F">
        <w:rPr>
          <w:lang w:val="ru-RU"/>
        </w:rPr>
        <w:t>Торговая марка</w:t>
      </w:r>
      <w:r w:rsidR="00834D2F" w:rsidRPr="00834D2F">
        <w:rPr>
          <w:lang w:val="ru-RU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950"/>
        <w:gridCol w:w="1767"/>
        <w:gridCol w:w="1960"/>
        <w:gridCol w:w="1767"/>
      </w:tblGrid>
      <w:tr w:rsidR="00B715B0" w14:paraId="185F3E54" w14:textId="77777777" w:rsidTr="00B715B0">
        <w:tc>
          <w:tcPr>
            <w:tcW w:w="1465" w:type="dxa"/>
          </w:tcPr>
          <w:p w14:paraId="7E0BDE98" w14:textId="2EE805AC" w:rsidR="00B715B0" w:rsidRPr="00B715B0" w:rsidRDefault="00B715B0" w:rsidP="00FF6BEF">
            <w:proofErr w:type="spellStart"/>
            <w:r>
              <w:rPr>
                <w:lang w:val="ru-RU"/>
              </w:rPr>
              <w:t>Дов</w:t>
            </w:r>
            <w:r>
              <w:t>ідник</w:t>
            </w:r>
            <w:proofErr w:type="spellEnd"/>
          </w:p>
        </w:tc>
        <w:tc>
          <w:tcPr>
            <w:tcW w:w="1950" w:type="dxa"/>
          </w:tcPr>
          <w:p w14:paraId="27D4E95B" w14:textId="687F7DD9" w:rsidR="00B715B0" w:rsidRPr="00FF6BEF" w:rsidRDefault="00B715B0" w:rsidP="00FF6BE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поля</w:t>
            </w:r>
          </w:p>
        </w:tc>
        <w:tc>
          <w:tcPr>
            <w:tcW w:w="1767" w:type="dxa"/>
          </w:tcPr>
          <w:p w14:paraId="2E0907C0" w14:textId="03024DC9" w:rsidR="00B715B0" w:rsidRPr="00FF6BEF" w:rsidRDefault="00B715B0" w:rsidP="00FF6BEF">
            <w:pPr>
              <w:rPr>
                <w:lang w:val="ru-RU"/>
              </w:rPr>
            </w:pPr>
            <w:r>
              <w:rPr>
                <w:lang w:val="ru-RU"/>
              </w:rPr>
              <w:t>Тип поля</w:t>
            </w:r>
          </w:p>
        </w:tc>
        <w:tc>
          <w:tcPr>
            <w:tcW w:w="1960" w:type="dxa"/>
          </w:tcPr>
          <w:p w14:paraId="2B7B135D" w14:textId="7207B5F0" w:rsidR="00B715B0" w:rsidRPr="00FF6BEF" w:rsidRDefault="00B715B0" w:rsidP="00FF6BE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rPr>
                <w:lang w:val="ru-RU"/>
              </w:rPr>
              <w:t>язкове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1767" w:type="dxa"/>
          </w:tcPr>
          <w:p w14:paraId="2BA29C9F" w14:textId="7C53E01B" w:rsidR="00B715B0" w:rsidRPr="00FF6BEF" w:rsidRDefault="00B715B0" w:rsidP="00FF6BEF">
            <w:pPr>
              <w:rPr>
                <w:lang w:val="ru-RU"/>
              </w:rPr>
            </w:pPr>
            <w:r>
              <w:rPr>
                <w:lang w:val="ru-RU"/>
              </w:rPr>
              <w:t>Тип привязки</w:t>
            </w:r>
          </w:p>
        </w:tc>
      </w:tr>
      <w:tr w:rsidR="00B715B0" w14:paraId="02B3DEA2" w14:textId="77777777" w:rsidTr="00B715B0">
        <w:tc>
          <w:tcPr>
            <w:tcW w:w="1465" w:type="dxa"/>
          </w:tcPr>
          <w:p w14:paraId="1D09F509" w14:textId="66151E9B" w:rsidR="00B715B0" w:rsidRPr="00F94EBB" w:rsidRDefault="00B715B0" w:rsidP="00FF6BEF">
            <w:pPr>
              <w:rPr>
                <w:lang w:val="ru-RU"/>
              </w:rPr>
            </w:pPr>
            <w:r>
              <w:rPr>
                <w:lang w:val="ru-RU"/>
              </w:rPr>
              <w:t>Торговая марка</w:t>
            </w:r>
          </w:p>
        </w:tc>
        <w:tc>
          <w:tcPr>
            <w:tcW w:w="1950" w:type="dxa"/>
          </w:tcPr>
          <w:p w14:paraId="18E6E9B2" w14:textId="14626002" w:rsidR="00B715B0" w:rsidRPr="00FF6BEF" w:rsidRDefault="00B715B0" w:rsidP="00FF6BEF">
            <w:pPr>
              <w:rPr>
                <w:lang w:val="ru-RU"/>
              </w:rPr>
            </w:pPr>
            <w:r w:rsidRPr="00F94EBB">
              <w:rPr>
                <w:lang w:val="ru-RU"/>
              </w:rPr>
              <w:t>“Уникальный Framework ТМ”</w:t>
            </w:r>
          </w:p>
        </w:tc>
        <w:tc>
          <w:tcPr>
            <w:tcW w:w="1767" w:type="dxa"/>
          </w:tcPr>
          <w:p w14:paraId="6DA00896" w14:textId="3CD7F143" w:rsidR="00B715B0" w:rsidRPr="00F94EBB" w:rsidRDefault="00B715B0" w:rsidP="00FF6BEF">
            <w:proofErr w:type="spellStart"/>
            <w:r>
              <w:rPr>
                <w:lang w:val="ru-RU"/>
              </w:rPr>
              <w:t>Дов</w:t>
            </w:r>
            <w:r>
              <w:t>ідник</w:t>
            </w:r>
            <w:proofErr w:type="spellEnd"/>
          </w:p>
        </w:tc>
        <w:tc>
          <w:tcPr>
            <w:tcW w:w="1960" w:type="dxa"/>
          </w:tcPr>
          <w:p w14:paraId="2F7641CD" w14:textId="2BD247E4" w:rsidR="00B715B0" w:rsidRPr="00FF6BEF" w:rsidRDefault="00B715B0" w:rsidP="00FF6BEF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767" w:type="dxa"/>
          </w:tcPr>
          <w:p w14:paraId="66C7311C" w14:textId="34AA8C26" w:rsidR="00B715B0" w:rsidRPr="00FF6BEF" w:rsidRDefault="00B715B0" w:rsidP="00FF6BEF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</w:tbl>
    <w:p w14:paraId="77F143B0" w14:textId="5E89C85B" w:rsidR="0094274C" w:rsidRPr="00B715B0" w:rsidRDefault="001272DE" w:rsidP="007C6FA2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</w:t>
      </w:r>
      <w:r>
        <w:t>ідник</w:t>
      </w:r>
      <w:proofErr w:type="spellEnd"/>
      <w:r>
        <w:t xml:space="preserve"> </w:t>
      </w:r>
      <w:r>
        <w:rPr>
          <w:lang w:val="en-US"/>
        </w:rPr>
        <w:t>“Framework”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6"/>
        <w:gridCol w:w="1700"/>
        <w:gridCol w:w="1841"/>
        <w:gridCol w:w="2012"/>
        <w:gridCol w:w="1840"/>
      </w:tblGrid>
      <w:tr w:rsidR="00B715B0" w:rsidRPr="00FF6BEF" w14:paraId="11AD5183" w14:textId="77777777" w:rsidTr="00B715B0">
        <w:tc>
          <w:tcPr>
            <w:tcW w:w="1516" w:type="dxa"/>
          </w:tcPr>
          <w:p w14:paraId="6F400969" w14:textId="3CFC2577" w:rsidR="00B715B0" w:rsidRDefault="00B715B0" w:rsidP="00B715B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Дов</w:t>
            </w:r>
            <w:r>
              <w:t>ідник</w:t>
            </w:r>
            <w:proofErr w:type="spellEnd"/>
          </w:p>
        </w:tc>
        <w:tc>
          <w:tcPr>
            <w:tcW w:w="1700" w:type="dxa"/>
          </w:tcPr>
          <w:p w14:paraId="7D65C77E" w14:textId="2ABB51DB" w:rsidR="00B715B0" w:rsidRPr="00FF6BEF" w:rsidRDefault="00B715B0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поля</w:t>
            </w:r>
          </w:p>
        </w:tc>
        <w:tc>
          <w:tcPr>
            <w:tcW w:w="1841" w:type="dxa"/>
          </w:tcPr>
          <w:p w14:paraId="44A32B2D" w14:textId="77777777" w:rsidR="00B715B0" w:rsidRPr="00FF6BEF" w:rsidRDefault="00B715B0" w:rsidP="00A801F0">
            <w:pPr>
              <w:rPr>
                <w:lang w:val="ru-RU"/>
              </w:rPr>
            </w:pPr>
            <w:r>
              <w:rPr>
                <w:lang w:val="ru-RU"/>
              </w:rPr>
              <w:t>Тип поля</w:t>
            </w:r>
          </w:p>
        </w:tc>
        <w:tc>
          <w:tcPr>
            <w:tcW w:w="2012" w:type="dxa"/>
          </w:tcPr>
          <w:p w14:paraId="42BC47AC" w14:textId="77777777" w:rsidR="00B715B0" w:rsidRPr="00FF6BEF" w:rsidRDefault="00B715B0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rPr>
                <w:lang w:val="ru-RU"/>
              </w:rPr>
              <w:t>язкове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1840" w:type="dxa"/>
          </w:tcPr>
          <w:p w14:paraId="4C1661A8" w14:textId="77777777" w:rsidR="00B715B0" w:rsidRPr="00FF6BEF" w:rsidRDefault="00B715B0" w:rsidP="00A801F0">
            <w:pPr>
              <w:rPr>
                <w:lang w:val="ru-RU"/>
              </w:rPr>
            </w:pPr>
            <w:r>
              <w:rPr>
                <w:lang w:val="ru-RU"/>
              </w:rPr>
              <w:t>Тип привязки</w:t>
            </w:r>
          </w:p>
        </w:tc>
      </w:tr>
      <w:tr w:rsidR="00D957B7" w:rsidRPr="00FF6BEF" w14:paraId="42180CF5" w14:textId="77777777" w:rsidTr="00B715B0">
        <w:trPr>
          <w:ins w:id="17" w:author="Сергій Любимов" w:date="2023-02-06T12:08:00Z"/>
        </w:trPr>
        <w:tc>
          <w:tcPr>
            <w:tcW w:w="1516" w:type="dxa"/>
          </w:tcPr>
          <w:p w14:paraId="1AF841C7" w14:textId="024E9FE6" w:rsidR="00D957B7" w:rsidRPr="00B715B0" w:rsidRDefault="00D957B7" w:rsidP="00A801F0">
            <w:pPr>
              <w:rPr>
                <w:ins w:id="18" w:author="Сергій Любимов" w:date="2023-02-06T12:08:00Z"/>
                <w:lang w:val="ru-RU"/>
              </w:rPr>
            </w:pPr>
            <w:ins w:id="19" w:author="Сергій Любимов" w:date="2023-02-06T12:08:00Z">
              <w:r w:rsidRPr="00B715B0">
                <w:rPr>
                  <w:lang w:val="ru-RU"/>
                </w:rPr>
                <w:t>Framework</w:t>
              </w:r>
            </w:ins>
          </w:p>
        </w:tc>
        <w:tc>
          <w:tcPr>
            <w:tcW w:w="1700" w:type="dxa"/>
          </w:tcPr>
          <w:p w14:paraId="410023AB" w14:textId="6A450FA2" w:rsidR="00D957B7" w:rsidRDefault="00D957B7" w:rsidP="00A801F0">
            <w:pPr>
              <w:rPr>
                <w:ins w:id="20" w:author="Сергій Любимов" w:date="2023-02-06T12:08:00Z"/>
                <w:lang w:val="ru-RU"/>
              </w:rPr>
            </w:pPr>
            <w:ins w:id="21" w:author="Сергій Любимов" w:date="2023-02-06T12:08:00Z">
              <w:r>
                <w:rPr>
                  <w:lang w:val="ru-RU"/>
                </w:rPr>
                <w:t>Код</w:t>
              </w:r>
            </w:ins>
          </w:p>
        </w:tc>
        <w:tc>
          <w:tcPr>
            <w:tcW w:w="1841" w:type="dxa"/>
          </w:tcPr>
          <w:p w14:paraId="3D652FB0" w14:textId="26A5E580" w:rsidR="00D957B7" w:rsidRDefault="00D957B7" w:rsidP="00A801F0">
            <w:pPr>
              <w:rPr>
                <w:ins w:id="22" w:author="Сергій Любимов" w:date="2023-02-06T12:08:00Z"/>
              </w:rPr>
            </w:pPr>
            <w:ins w:id="23" w:author="Сергій Любимов" w:date="2023-02-06T12:08:00Z">
              <w:r>
                <w:t>т</w:t>
              </w:r>
              <w:proofErr w:type="spellStart"/>
              <w:r>
                <w:rPr>
                  <w:lang w:val="ru-RU"/>
                </w:rPr>
                <w:t>екст</w:t>
              </w:r>
              <w:proofErr w:type="spellEnd"/>
            </w:ins>
          </w:p>
        </w:tc>
        <w:tc>
          <w:tcPr>
            <w:tcW w:w="2012" w:type="dxa"/>
          </w:tcPr>
          <w:p w14:paraId="6DE3413C" w14:textId="624007F2" w:rsidR="00D957B7" w:rsidRDefault="00D957B7" w:rsidP="00A801F0">
            <w:pPr>
              <w:rPr>
                <w:ins w:id="24" w:author="Сергій Любимов" w:date="2023-02-06T12:08:00Z"/>
                <w:lang w:val="ru-RU"/>
              </w:rPr>
            </w:pPr>
            <w:ins w:id="25" w:author="Сергій Любимов" w:date="2023-02-06T12:08:00Z">
              <w:r>
                <w:rPr>
                  <w:lang w:val="ru-RU"/>
                </w:rPr>
                <w:t>Да</w:t>
              </w:r>
            </w:ins>
          </w:p>
        </w:tc>
        <w:tc>
          <w:tcPr>
            <w:tcW w:w="1840" w:type="dxa"/>
          </w:tcPr>
          <w:p w14:paraId="424A93E2" w14:textId="77777777" w:rsidR="00D957B7" w:rsidRDefault="00D957B7" w:rsidP="00A801F0">
            <w:pPr>
              <w:rPr>
                <w:ins w:id="26" w:author="Сергій Любимов" w:date="2023-02-06T12:08:00Z"/>
                <w:lang w:val="ru-RU"/>
              </w:rPr>
            </w:pPr>
          </w:p>
        </w:tc>
      </w:tr>
      <w:tr w:rsidR="00B715B0" w:rsidRPr="00FF6BEF" w14:paraId="31E11F6D" w14:textId="77777777" w:rsidTr="00B715B0">
        <w:tc>
          <w:tcPr>
            <w:tcW w:w="1516" w:type="dxa"/>
          </w:tcPr>
          <w:p w14:paraId="3C1DD5F4" w14:textId="7708BA09" w:rsidR="00B715B0" w:rsidRPr="00FF6BEF" w:rsidRDefault="00B715B0" w:rsidP="00A801F0">
            <w:pPr>
              <w:rPr>
                <w:lang w:val="ru-RU"/>
              </w:rPr>
            </w:pPr>
            <w:r w:rsidRPr="00B715B0">
              <w:rPr>
                <w:lang w:val="ru-RU"/>
              </w:rPr>
              <w:t>Framework</w:t>
            </w:r>
          </w:p>
        </w:tc>
        <w:tc>
          <w:tcPr>
            <w:tcW w:w="1700" w:type="dxa"/>
          </w:tcPr>
          <w:p w14:paraId="411CBC26" w14:textId="1E642355" w:rsidR="00B715B0" w:rsidRPr="00FF6BEF" w:rsidRDefault="005D3C11" w:rsidP="00A801F0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841" w:type="dxa"/>
          </w:tcPr>
          <w:p w14:paraId="066AC211" w14:textId="6AEE01C8" w:rsidR="00B715B0" w:rsidRPr="005D3C11" w:rsidRDefault="005D3C11" w:rsidP="00A801F0">
            <w:pPr>
              <w:rPr>
                <w:lang w:val="ru-RU"/>
              </w:rPr>
            </w:pPr>
            <w:r>
              <w:t>т</w:t>
            </w:r>
            <w:proofErr w:type="spellStart"/>
            <w:r>
              <w:rPr>
                <w:lang w:val="ru-RU"/>
              </w:rPr>
              <w:t>екст</w:t>
            </w:r>
            <w:proofErr w:type="spellEnd"/>
          </w:p>
        </w:tc>
        <w:tc>
          <w:tcPr>
            <w:tcW w:w="2012" w:type="dxa"/>
          </w:tcPr>
          <w:p w14:paraId="48A3CBDC" w14:textId="77777777" w:rsidR="00B715B0" w:rsidRPr="00FF6BEF" w:rsidRDefault="00B715B0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4ED08DEA" w14:textId="77777777" w:rsidR="00B715B0" w:rsidRPr="00FF6BEF" w:rsidRDefault="00B715B0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</w:tbl>
    <w:p w14:paraId="684B1531" w14:textId="77777777" w:rsidR="00B715B0" w:rsidRPr="007C6FA2" w:rsidRDefault="00B715B0" w:rsidP="00B715B0">
      <w:pPr>
        <w:pStyle w:val="ListParagraph"/>
        <w:rPr>
          <w:lang w:val="ru-RU"/>
        </w:rPr>
      </w:pPr>
    </w:p>
    <w:p w14:paraId="1F444FBA" w14:textId="53C1D044" w:rsidR="0073094D" w:rsidRPr="00227373" w:rsidRDefault="00227373" w:rsidP="00227373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227373">
        <w:rPr>
          <w:lang w:val="ru-RU"/>
        </w:rPr>
        <w:t>Додати</w:t>
      </w:r>
      <w:proofErr w:type="spellEnd"/>
      <w:r w:rsidRPr="00227373">
        <w:rPr>
          <w:lang w:val="ru-RU"/>
        </w:rPr>
        <w:t xml:space="preserve"> атрибут “Framework” в </w:t>
      </w:r>
      <w:proofErr w:type="spellStart"/>
      <w:r w:rsidRPr="00227373">
        <w:rPr>
          <w:lang w:val="ru-RU"/>
        </w:rPr>
        <w:t>довідник</w:t>
      </w:r>
      <w:proofErr w:type="spellEnd"/>
      <w:r w:rsidRPr="00227373">
        <w:rPr>
          <w:lang w:val="ru-RU"/>
        </w:rPr>
        <w:t xml:space="preserve"> “Т</w:t>
      </w:r>
      <w:r>
        <w:rPr>
          <w:lang w:val="ru-RU"/>
        </w:rPr>
        <w:t>ип товара</w:t>
      </w:r>
      <w:r w:rsidRPr="00227373">
        <w:rPr>
          <w:lang w:val="ru-RU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6"/>
        <w:gridCol w:w="1700"/>
        <w:gridCol w:w="1841"/>
        <w:gridCol w:w="2012"/>
        <w:gridCol w:w="1840"/>
      </w:tblGrid>
      <w:tr w:rsidR="0073094D" w:rsidRPr="00FF6BEF" w14:paraId="2AF2DB53" w14:textId="77777777" w:rsidTr="00A801F0">
        <w:tc>
          <w:tcPr>
            <w:tcW w:w="1516" w:type="dxa"/>
          </w:tcPr>
          <w:p w14:paraId="1AB342AD" w14:textId="77777777" w:rsidR="0073094D" w:rsidRDefault="0073094D" w:rsidP="00A801F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Дов</w:t>
            </w:r>
            <w:r>
              <w:t>ідник</w:t>
            </w:r>
            <w:proofErr w:type="spellEnd"/>
          </w:p>
        </w:tc>
        <w:tc>
          <w:tcPr>
            <w:tcW w:w="1700" w:type="dxa"/>
          </w:tcPr>
          <w:p w14:paraId="6A11B1D9" w14:textId="77777777" w:rsidR="0073094D" w:rsidRPr="00FF6BEF" w:rsidRDefault="0073094D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поля</w:t>
            </w:r>
          </w:p>
        </w:tc>
        <w:tc>
          <w:tcPr>
            <w:tcW w:w="1841" w:type="dxa"/>
          </w:tcPr>
          <w:p w14:paraId="43E0CB37" w14:textId="77777777" w:rsidR="0073094D" w:rsidRPr="00FF6BEF" w:rsidRDefault="0073094D" w:rsidP="00A801F0">
            <w:pPr>
              <w:rPr>
                <w:lang w:val="ru-RU"/>
              </w:rPr>
            </w:pPr>
            <w:r>
              <w:rPr>
                <w:lang w:val="ru-RU"/>
              </w:rPr>
              <w:t>Тип поля</w:t>
            </w:r>
          </w:p>
        </w:tc>
        <w:tc>
          <w:tcPr>
            <w:tcW w:w="2012" w:type="dxa"/>
          </w:tcPr>
          <w:p w14:paraId="21E0E0B6" w14:textId="77777777" w:rsidR="0073094D" w:rsidRPr="00FF6BEF" w:rsidRDefault="0073094D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rPr>
                <w:lang w:val="ru-RU"/>
              </w:rPr>
              <w:t>язкове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1840" w:type="dxa"/>
          </w:tcPr>
          <w:p w14:paraId="4B1976E4" w14:textId="77777777" w:rsidR="0073094D" w:rsidRPr="00FF6BEF" w:rsidRDefault="0073094D" w:rsidP="00A801F0">
            <w:pPr>
              <w:rPr>
                <w:lang w:val="ru-RU"/>
              </w:rPr>
            </w:pPr>
            <w:r>
              <w:rPr>
                <w:lang w:val="ru-RU"/>
              </w:rPr>
              <w:t>Тип привязки</w:t>
            </w:r>
          </w:p>
        </w:tc>
      </w:tr>
      <w:tr w:rsidR="0073094D" w:rsidRPr="00FF6BEF" w14:paraId="1E9BA2D0" w14:textId="77777777" w:rsidTr="00A801F0">
        <w:tc>
          <w:tcPr>
            <w:tcW w:w="1516" w:type="dxa"/>
          </w:tcPr>
          <w:p w14:paraId="41D4D878" w14:textId="63B8823A" w:rsidR="0073094D" w:rsidRPr="00FF6BEF" w:rsidRDefault="0073094D" w:rsidP="00A801F0">
            <w:pPr>
              <w:rPr>
                <w:lang w:val="ru-RU"/>
              </w:rPr>
            </w:pPr>
            <w:r>
              <w:rPr>
                <w:lang w:val="ru-RU"/>
              </w:rPr>
              <w:t>Тип товара</w:t>
            </w:r>
          </w:p>
        </w:tc>
        <w:tc>
          <w:tcPr>
            <w:tcW w:w="1700" w:type="dxa"/>
          </w:tcPr>
          <w:p w14:paraId="1D813ADA" w14:textId="4416875B" w:rsidR="0073094D" w:rsidRPr="00FF6BEF" w:rsidRDefault="0073094D" w:rsidP="00A801F0">
            <w:pPr>
              <w:rPr>
                <w:lang w:val="ru-RU"/>
              </w:rPr>
            </w:pPr>
            <w:r w:rsidRPr="00B715B0">
              <w:rPr>
                <w:lang w:val="ru-RU"/>
              </w:rPr>
              <w:t>Framework</w:t>
            </w:r>
          </w:p>
        </w:tc>
        <w:tc>
          <w:tcPr>
            <w:tcW w:w="1841" w:type="dxa"/>
          </w:tcPr>
          <w:p w14:paraId="01BB8D13" w14:textId="78B9CC17" w:rsidR="0073094D" w:rsidRPr="005D3C11" w:rsidRDefault="00234304" w:rsidP="00A801F0">
            <w:pPr>
              <w:rPr>
                <w:lang w:val="ru-RU"/>
              </w:rPr>
            </w:pPr>
            <w:r>
              <w:rPr>
                <w:lang w:val="ru-RU"/>
              </w:rPr>
              <w:t>Выпадающий список</w:t>
            </w:r>
          </w:p>
        </w:tc>
        <w:tc>
          <w:tcPr>
            <w:tcW w:w="2012" w:type="dxa"/>
          </w:tcPr>
          <w:p w14:paraId="131FB725" w14:textId="77777777" w:rsidR="0073094D" w:rsidRPr="00FF6BEF" w:rsidRDefault="0073094D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42C1C47C" w14:textId="77777777" w:rsidR="0073094D" w:rsidRPr="00FF6BEF" w:rsidRDefault="0073094D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</w:tbl>
    <w:p w14:paraId="52B1E7FB" w14:textId="3ED7C2A4" w:rsidR="00227373" w:rsidRPr="00DB492A" w:rsidRDefault="00DB492A" w:rsidP="00227373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</w:t>
      </w:r>
      <w:r>
        <w:t>ідник</w:t>
      </w:r>
      <w:proofErr w:type="spellEnd"/>
      <w:r>
        <w:t xml:space="preserve"> </w:t>
      </w:r>
      <w:r>
        <w:rPr>
          <w:lang w:val="en-US"/>
        </w:rPr>
        <w:t>“</w:t>
      </w:r>
      <w:r>
        <w:rPr>
          <w:lang w:val="ru-RU"/>
        </w:rPr>
        <w:t>Объем</w:t>
      </w:r>
      <w:r>
        <w:rPr>
          <w:lang w:val="en-US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6"/>
        <w:gridCol w:w="1700"/>
        <w:gridCol w:w="1841"/>
        <w:gridCol w:w="2012"/>
        <w:gridCol w:w="1840"/>
      </w:tblGrid>
      <w:tr w:rsidR="00DB492A" w:rsidRPr="00FF6BEF" w14:paraId="73CAD952" w14:textId="77777777" w:rsidTr="00A801F0">
        <w:tc>
          <w:tcPr>
            <w:tcW w:w="1516" w:type="dxa"/>
          </w:tcPr>
          <w:p w14:paraId="3C20031D" w14:textId="77777777" w:rsidR="00DB492A" w:rsidRDefault="00DB492A" w:rsidP="00A801F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Дов</w:t>
            </w:r>
            <w:r>
              <w:t>ідник</w:t>
            </w:r>
            <w:proofErr w:type="spellEnd"/>
          </w:p>
        </w:tc>
        <w:tc>
          <w:tcPr>
            <w:tcW w:w="1700" w:type="dxa"/>
          </w:tcPr>
          <w:p w14:paraId="332439CA" w14:textId="77777777" w:rsidR="00DB492A" w:rsidRPr="00FF6BEF" w:rsidRDefault="00DB492A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поля</w:t>
            </w:r>
          </w:p>
        </w:tc>
        <w:tc>
          <w:tcPr>
            <w:tcW w:w="1841" w:type="dxa"/>
          </w:tcPr>
          <w:p w14:paraId="0FC9D473" w14:textId="77777777" w:rsidR="00DB492A" w:rsidRPr="00FF6BEF" w:rsidRDefault="00DB492A" w:rsidP="00A801F0">
            <w:pPr>
              <w:rPr>
                <w:lang w:val="ru-RU"/>
              </w:rPr>
            </w:pPr>
            <w:r>
              <w:rPr>
                <w:lang w:val="ru-RU"/>
              </w:rPr>
              <w:t>Тип поля</w:t>
            </w:r>
          </w:p>
        </w:tc>
        <w:tc>
          <w:tcPr>
            <w:tcW w:w="2012" w:type="dxa"/>
          </w:tcPr>
          <w:p w14:paraId="4CE7FFFE" w14:textId="77777777" w:rsidR="00DB492A" w:rsidRPr="00FF6BEF" w:rsidRDefault="00DB492A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rPr>
                <w:lang w:val="ru-RU"/>
              </w:rPr>
              <w:t>язкове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1840" w:type="dxa"/>
          </w:tcPr>
          <w:p w14:paraId="7B54804C" w14:textId="77777777" w:rsidR="00DB492A" w:rsidRPr="00FF6BEF" w:rsidRDefault="00DB492A" w:rsidP="00A801F0">
            <w:pPr>
              <w:rPr>
                <w:lang w:val="ru-RU"/>
              </w:rPr>
            </w:pPr>
            <w:r>
              <w:rPr>
                <w:lang w:val="ru-RU"/>
              </w:rPr>
              <w:t>Тип привязки</w:t>
            </w:r>
          </w:p>
        </w:tc>
      </w:tr>
      <w:tr w:rsidR="00DB492A" w:rsidRPr="00FF6BEF" w14:paraId="6E7A4C35" w14:textId="77777777" w:rsidTr="00A801F0">
        <w:tc>
          <w:tcPr>
            <w:tcW w:w="1516" w:type="dxa"/>
          </w:tcPr>
          <w:p w14:paraId="4800066A" w14:textId="53DA73EE" w:rsidR="00DB492A" w:rsidRPr="00FF6BEF" w:rsidRDefault="00DB492A" w:rsidP="00A801F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Объем</w:t>
            </w:r>
          </w:p>
        </w:tc>
        <w:tc>
          <w:tcPr>
            <w:tcW w:w="1700" w:type="dxa"/>
          </w:tcPr>
          <w:p w14:paraId="4402F270" w14:textId="34838DD5" w:rsidR="00DB492A" w:rsidRPr="00FF6BEF" w:rsidRDefault="00DB492A" w:rsidP="00A801F0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841" w:type="dxa"/>
          </w:tcPr>
          <w:p w14:paraId="401B9C09" w14:textId="60EBF364" w:rsidR="00DB492A" w:rsidRPr="005D3C11" w:rsidRDefault="00DB492A" w:rsidP="00A801F0">
            <w:p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012" w:type="dxa"/>
          </w:tcPr>
          <w:p w14:paraId="7E3DEDF1" w14:textId="77777777" w:rsidR="00DB492A" w:rsidRPr="00FF6BEF" w:rsidRDefault="00DB492A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28DE2D3D" w14:textId="77777777" w:rsidR="00DB492A" w:rsidRPr="00FF6BEF" w:rsidRDefault="00DB492A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  <w:tr w:rsidR="00DB492A" w:rsidRPr="00FF6BEF" w14:paraId="261FCBF0" w14:textId="77777777" w:rsidTr="00A801F0">
        <w:tc>
          <w:tcPr>
            <w:tcW w:w="1516" w:type="dxa"/>
          </w:tcPr>
          <w:p w14:paraId="17AA4875" w14:textId="1252AB85" w:rsidR="00DB492A" w:rsidRDefault="00DB492A" w:rsidP="00A801F0">
            <w:pPr>
              <w:rPr>
                <w:lang w:val="ru-RU"/>
              </w:rPr>
            </w:pPr>
            <w:r>
              <w:rPr>
                <w:lang w:val="ru-RU"/>
              </w:rPr>
              <w:t>Объем</w:t>
            </w:r>
          </w:p>
        </w:tc>
        <w:tc>
          <w:tcPr>
            <w:tcW w:w="1700" w:type="dxa"/>
          </w:tcPr>
          <w:p w14:paraId="7AAA67F3" w14:textId="1A47D99A" w:rsidR="00DB492A" w:rsidRPr="00DB492A" w:rsidRDefault="00DB492A" w:rsidP="00A801F0">
            <w:pPr>
              <w:rPr>
                <w:lang w:val="en-US"/>
              </w:rPr>
            </w:pPr>
            <w:r>
              <w:rPr>
                <w:lang w:val="en-US"/>
              </w:rPr>
              <w:t>Object ID</w:t>
            </w:r>
          </w:p>
        </w:tc>
        <w:tc>
          <w:tcPr>
            <w:tcW w:w="1841" w:type="dxa"/>
          </w:tcPr>
          <w:p w14:paraId="7662BF00" w14:textId="0649DD47" w:rsidR="00DB492A" w:rsidRPr="0076242F" w:rsidRDefault="0076242F" w:rsidP="00A801F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2" w:type="dxa"/>
          </w:tcPr>
          <w:p w14:paraId="4546483A" w14:textId="1F4DCE2C" w:rsidR="00DB492A" w:rsidRDefault="0076242F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344DC232" w14:textId="7B97A606" w:rsidR="00DB492A" w:rsidRDefault="0076242F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  <w:tr w:rsidR="00A7478E" w:rsidRPr="00FF6BEF" w14:paraId="630C80EC" w14:textId="77777777" w:rsidTr="00A801F0">
        <w:tc>
          <w:tcPr>
            <w:tcW w:w="1516" w:type="dxa"/>
          </w:tcPr>
          <w:p w14:paraId="10030C29" w14:textId="46C36ABA" w:rsidR="00A7478E" w:rsidRDefault="00A7478E" w:rsidP="00A801F0">
            <w:pPr>
              <w:rPr>
                <w:lang w:val="ru-RU"/>
              </w:rPr>
            </w:pPr>
            <w:r>
              <w:rPr>
                <w:lang w:val="ru-RU"/>
              </w:rPr>
              <w:t>Объем</w:t>
            </w:r>
          </w:p>
        </w:tc>
        <w:tc>
          <w:tcPr>
            <w:tcW w:w="1700" w:type="dxa"/>
          </w:tcPr>
          <w:p w14:paraId="5FF6296E" w14:textId="3C6D7F70" w:rsidR="00A7478E" w:rsidRDefault="00A7478E" w:rsidP="00A801F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41" w:type="dxa"/>
          </w:tcPr>
          <w:p w14:paraId="01A04512" w14:textId="38FF3338" w:rsidR="00A7478E" w:rsidRPr="003236CA" w:rsidRDefault="003236CA" w:rsidP="00A801F0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012" w:type="dxa"/>
          </w:tcPr>
          <w:p w14:paraId="7C866A6C" w14:textId="61E51683" w:rsidR="00A7478E" w:rsidRDefault="003236CA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4BADBBDA" w14:textId="1FC734F4" w:rsidR="00A7478E" w:rsidRDefault="003236CA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</w:tbl>
    <w:p w14:paraId="63937BEA" w14:textId="77777777" w:rsidR="00DB492A" w:rsidRPr="00227373" w:rsidRDefault="00DB492A" w:rsidP="00DB492A">
      <w:pPr>
        <w:pStyle w:val="ListParagraph"/>
        <w:rPr>
          <w:lang w:val="ru-RU"/>
        </w:rPr>
      </w:pPr>
    </w:p>
    <w:p w14:paraId="66291DB5" w14:textId="71ACCFC6" w:rsidR="003236CA" w:rsidRPr="003236CA" w:rsidRDefault="003236CA" w:rsidP="003236CA">
      <w:pPr>
        <w:pStyle w:val="ListParagraph"/>
        <w:numPr>
          <w:ilvl w:val="0"/>
          <w:numId w:val="2"/>
        </w:numPr>
        <w:rPr>
          <w:lang w:val="ru-RU"/>
        </w:rPr>
      </w:pPr>
      <w:commentRangeStart w:id="27"/>
      <w:proofErr w:type="spellStart"/>
      <w:r w:rsidRPr="003236CA">
        <w:rPr>
          <w:lang w:val="ru-RU"/>
        </w:rPr>
        <w:t>Додати</w:t>
      </w:r>
      <w:proofErr w:type="spellEnd"/>
      <w:r w:rsidRPr="003236CA">
        <w:rPr>
          <w:lang w:val="ru-RU"/>
        </w:rPr>
        <w:t xml:space="preserve"> атрибут “</w:t>
      </w:r>
      <w:r>
        <w:rPr>
          <w:lang w:val="en-US"/>
        </w:rPr>
        <w:t>Code</w:t>
      </w:r>
      <w:r w:rsidRPr="003236CA">
        <w:rPr>
          <w:lang w:val="ru-RU"/>
        </w:rPr>
        <w:t xml:space="preserve">” в </w:t>
      </w:r>
      <w:proofErr w:type="spellStart"/>
      <w:r w:rsidRPr="003236CA">
        <w:rPr>
          <w:lang w:val="ru-RU"/>
        </w:rPr>
        <w:t>довідник</w:t>
      </w:r>
      <w:proofErr w:type="spellEnd"/>
      <w:r w:rsidRPr="003236CA">
        <w:rPr>
          <w:lang w:val="ru-RU"/>
        </w:rPr>
        <w:t xml:space="preserve"> “</w:t>
      </w:r>
      <w:r w:rsidR="00713735">
        <w:rPr>
          <w:lang w:val="ru-RU"/>
        </w:rPr>
        <w:t>Номер тона</w:t>
      </w:r>
      <w:r w:rsidRPr="003236CA">
        <w:rPr>
          <w:lang w:val="ru-RU"/>
        </w:rPr>
        <w:t>”</w:t>
      </w:r>
      <w:commentRangeEnd w:id="27"/>
      <w:r w:rsidR="0023600D">
        <w:rPr>
          <w:rStyle w:val="CommentReference"/>
        </w:rPr>
        <w:commentReference w:id="27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6"/>
        <w:gridCol w:w="1700"/>
        <w:gridCol w:w="1841"/>
        <w:gridCol w:w="2012"/>
        <w:gridCol w:w="1840"/>
      </w:tblGrid>
      <w:tr w:rsidR="003236CA" w:rsidRPr="00FF6BEF" w14:paraId="54534081" w14:textId="77777777" w:rsidTr="00A801F0">
        <w:tc>
          <w:tcPr>
            <w:tcW w:w="1516" w:type="dxa"/>
          </w:tcPr>
          <w:p w14:paraId="5265A210" w14:textId="77777777" w:rsidR="003236CA" w:rsidRDefault="003236CA" w:rsidP="00A801F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Дов</w:t>
            </w:r>
            <w:r>
              <w:t>ідник</w:t>
            </w:r>
            <w:proofErr w:type="spellEnd"/>
          </w:p>
        </w:tc>
        <w:tc>
          <w:tcPr>
            <w:tcW w:w="1700" w:type="dxa"/>
          </w:tcPr>
          <w:p w14:paraId="20071C93" w14:textId="77777777" w:rsidR="003236CA" w:rsidRPr="00FF6BEF" w:rsidRDefault="003236CA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поля</w:t>
            </w:r>
          </w:p>
        </w:tc>
        <w:tc>
          <w:tcPr>
            <w:tcW w:w="1841" w:type="dxa"/>
          </w:tcPr>
          <w:p w14:paraId="4BE0084C" w14:textId="77777777" w:rsidR="003236CA" w:rsidRPr="00FF6BEF" w:rsidRDefault="003236CA" w:rsidP="00A801F0">
            <w:pPr>
              <w:rPr>
                <w:lang w:val="ru-RU"/>
              </w:rPr>
            </w:pPr>
            <w:r>
              <w:rPr>
                <w:lang w:val="ru-RU"/>
              </w:rPr>
              <w:t>Тип поля</w:t>
            </w:r>
          </w:p>
        </w:tc>
        <w:tc>
          <w:tcPr>
            <w:tcW w:w="2012" w:type="dxa"/>
          </w:tcPr>
          <w:p w14:paraId="6CAB1DBA" w14:textId="77777777" w:rsidR="003236CA" w:rsidRPr="00FF6BEF" w:rsidRDefault="003236CA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rPr>
                <w:lang w:val="ru-RU"/>
              </w:rPr>
              <w:t>язкове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1840" w:type="dxa"/>
          </w:tcPr>
          <w:p w14:paraId="7BA06BC4" w14:textId="77777777" w:rsidR="003236CA" w:rsidRPr="00FF6BEF" w:rsidRDefault="003236CA" w:rsidP="00A801F0">
            <w:pPr>
              <w:rPr>
                <w:lang w:val="ru-RU"/>
              </w:rPr>
            </w:pPr>
            <w:r>
              <w:rPr>
                <w:lang w:val="ru-RU"/>
              </w:rPr>
              <w:t>Тип привязки</w:t>
            </w:r>
          </w:p>
        </w:tc>
      </w:tr>
      <w:tr w:rsidR="003236CA" w14:paraId="2F996533" w14:textId="77777777" w:rsidTr="00A801F0">
        <w:tc>
          <w:tcPr>
            <w:tcW w:w="1516" w:type="dxa"/>
          </w:tcPr>
          <w:p w14:paraId="2A5A301F" w14:textId="1147A6C3" w:rsidR="003236CA" w:rsidRDefault="00EB64A7" w:rsidP="00A801F0">
            <w:pPr>
              <w:rPr>
                <w:lang w:val="ru-RU"/>
              </w:rPr>
            </w:pPr>
            <w:r>
              <w:rPr>
                <w:lang w:val="ru-RU"/>
              </w:rPr>
              <w:t>Номер тона</w:t>
            </w:r>
          </w:p>
        </w:tc>
        <w:tc>
          <w:tcPr>
            <w:tcW w:w="1700" w:type="dxa"/>
          </w:tcPr>
          <w:p w14:paraId="60F4D21A" w14:textId="77777777" w:rsidR="003236CA" w:rsidRDefault="003236CA" w:rsidP="00A801F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41" w:type="dxa"/>
          </w:tcPr>
          <w:p w14:paraId="2B2D1C2B" w14:textId="77777777" w:rsidR="003236CA" w:rsidRPr="003236CA" w:rsidRDefault="003236CA" w:rsidP="00A801F0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012" w:type="dxa"/>
          </w:tcPr>
          <w:p w14:paraId="7C9E6699" w14:textId="77777777" w:rsidR="003236CA" w:rsidRDefault="003236CA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63D2F8A3" w14:textId="77777777" w:rsidR="003236CA" w:rsidRDefault="003236CA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</w:tbl>
    <w:p w14:paraId="47A2F6C3" w14:textId="6F42865A" w:rsidR="003236CA" w:rsidRPr="00EB64A7" w:rsidRDefault="003236CA" w:rsidP="00EB64A7">
      <w:pPr>
        <w:rPr>
          <w:lang w:val="ru-RU"/>
        </w:rPr>
      </w:pPr>
    </w:p>
    <w:p w14:paraId="439D9D60" w14:textId="2B380B06" w:rsidR="00EB64A7" w:rsidRPr="003236CA" w:rsidRDefault="003236CA" w:rsidP="003236CA">
      <w:pPr>
        <w:pStyle w:val="ListParagraph"/>
        <w:numPr>
          <w:ilvl w:val="0"/>
          <w:numId w:val="2"/>
        </w:numPr>
        <w:rPr>
          <w:lang w:val="ru-RU"/>
        </w:rPr>
      </w:pPr>
      <w:commentRangeStart w:id="28"/>
      <w:proofErr w:type="spellStart"/>
      <w:r w:rsidRPr="003236CA">
        <w:rPr>
          <w:lang w:val="ru-RU"/>
        </w:rPr>
        <w:t>Додати</w:t>
      </w:r>
      <w:proofErr w:type="spellEnd"/>
      <w:r w:rsidRPr="003236CA">
        <w:rPr>
          <w:lang w:val="ru-RU"/>
        </w:rPr>
        <w:t xml:space="preserve"> атрибут “</w:t>
      </w:r>
      <w:r>
        <w:rPr>
          <w:lang w:val="en-US"/>
        </w:rPr>
        <w:t>Code</w:t>
      </w:r>
      <w:r w:rsidRPr="003236CA">
        <w:rPr>
          <w:lang w:val="ru-RU"/>
        </w:rPr>
        <w:t xml:space="preserve">” в </w:t>
      </w:r>
      <w:proofErr w:type="spellStart"/>
      <w:r w:rsidRPr="003236CA">
        <w:rPr>
          <w:lang w:val="ru-RU"/>
        </w:rPr>
        <w:t>довідник</w:t>
      </w:r>
      <w:proofErr w:type="spellEnd"/>
      <w:r w:rsidRPr="003236CA">
        <w:rPr>
          <w:lang w:val="ru-RU"/>
        </w:rPr>
        <w:t xml:space="preserve"> “</w:t>
      </w:r>
      <w:r w:rsidR="00EB64A7">
        <w:rPr>
          <w:lang w:val="ru-RU"/>
        </w:rPr>
        <w:t>Название тона</w:t>
      </w:r>
      <w:r w:rsidRPr="003236CA">
        <w:rPr>
          <w:lang w:val="ru-RU"/>
        </w:rPr>
        <w:t>”</w:t>
      </w:r>
      <w:commentRangeEnd w:id="28"/>
      <w:r w:rsidR="0023600D">
        <w:rPr>
          <w:rStyle w:val="CommentReference"/>
        </w:rPr>
        <w:commentReference w:id="28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6"/>
        <w:gridCol w:w="1700"/>
        <w:gridCol w:w="1841"/>
        <w:gridCol w:w="2012"/>
        <w:gridCol w:w="1840"/>
      </w:tblGrid>
      <w:tr w:rsidR="00EB64A7" w:rsidRPr="00FF6BEF" w14:paraId="71B6EEF2" w14:textId="77777777" w:rsidTr="00A801F0">
        <w:tc>
          <w:tcPr>
            <w:tcW w:w="1516" w:type="dxa"/>
          </w:tcPr>
          <w:p w14:paraId="10AB4531" w14:textId="77777777" w:rsidR="00EB64A7" w:rsidRDefault="00EB64A7" w:rsidP="00A801F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Дов</w:t>
            </w:r>
            <w:r>
              <w:t>ідник</w:t>
            </w:r>
            <w:proofErr w:type="spellEnd"/>
          </w:p>
        </w:tc>
        <w:tc>
          <w:tcPr>
            <w:tcW w:w="1700" w:type="dxa"/>
          </w:tcPr>
          <w:p w14:paraId="158A300F" w14:textId="77777777" w:rsidR="00EB64A7" w:rsidRPr="00FF6BEF" w:rsidRDefault="00EB64A7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поля</w:t>
            </w:r>
          </w:p>
        </w:tc>
        <w:tc>
          <w:tcPr>
            <w:tcW w:w="1841" w:type="dxa"/>
          </w:tcPr>
          <w:p w14:paraId="71627F52" w14:textId="77777777" w:rsidR="00EB64A7" w:rsidRPr="00FF6BEF" w:rsidRDefault="00EB64A7" w:rsidP="00A801F0">
            <w:pPr>
              <w:rPr>
                <w:lang w:val="ru-RU"/>
              </w:rPr>
            </w:pPr>
            <w:r>
              <w:rPr>
                <w:lang w:val="ru-RU"/>
              </w:rPr>
              <w:t>Тип поля</w:t>
            </w:r>
          </w:p>
        </w:tc>
        <w:tc>
          <w:tcPr>
            <w:tcW w:w="2012" w:type="dxa"/>
          </w:tcPr>
          <w:p w14:paraId="6ABB5EC1" w14:textId="77777777" w:rsidR="00EB64A7" w:rsidRPr="00FF6BEF" w:rsidRDefault="00EB64A7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rPr>
                <w:lang w:val="ru-RU"/>
              </w:rPr>
              <w:t>язкове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1840" w:type="dxa"/>
          </w:tcPr>
          <w:p w14:paraId="312EF698" w14:textId="77777777" w:rsidR="00EB64A7" w:rsidRPr="00FF6BEF" w:rsidRDefault="00EB64A7" w:rsidP="00A801F0">
            <w:pPr>
              <w:rPr>
                <w:lang w:val="ru-RU"/>
              </w:rPr>
            </w:pPr>
            <w:r>
              <w:rPr>
                <w:lang w:val="ru-RU"/>
              </w:rPr>
              <w:t>Тип привязки</w:t>
            </w:r>
          </w:p>
        </w:tc>
      </w:tr>
      <w:tr w:rsidR="00EB64A7" w14:paraId="14EC96E0" w14:textId="77777777" w:rsidTr="00A801F0">
        <w:tc>
          <w:tcPr>
            <w:tcW w:w="1516" w:type="dxa"/>
          </w:tcPr>
          <w:p w14:paraId="11F9AFEE" w14:textId="70CE0FCF" w:rsidR="00EB64A7" w:rsidRDefault="00EB64A7" w:rsidP="00A801F0">
            <w:pPr>
              <w:rPr>
                <w:lang w:val="ru-RU"/>
              </w:rPr>
            </w:pPr>
            <w:r>
              <w:rPr>
                <w:lang w:val="ru-RU"/>
              </w:rPr>
              <w:t>Название тона</w:t>
            </w:r>
          </w:p>
        </w:tc>
        <w:tc>
          <w:tcPr>
            <w:tcW w:w="1700" w:type="dxa"/>
          </w:tcPr>
          <w:p w14:paraId="32DEF43C" w14:textId="77777777" w:rsidR="00EB64A7" w:rsidRDefault="00EB64A7" w:rsidP="00A801F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41" w:type="dxa"/>
          </w:tcPr>
          <w:p w14:paraId="2E4C732C" w14:textId="77777777" w:rsidR="00EB64A7" w:rsidRPr="003236CA" w:rsidRDefault="00EB64A7" w:rsidP="00A801F0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012" w:type="dxa"/>
          </w:tcPr>
          <w:p w14:paraId="45EB1C80" w14:textId="77777777" w:rsidR="00EB64A7" w:rsidRDefault="00EB64A7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67B13935" w14:textId="77777777" w:rsidR="00EB64A7" w:rsidRDefault="00EB64A7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</w:tbl>
    <w:p w14:paraId="6933022D" w14:textId="14776656" w:rsidR="003236CA" w:rsidRPr="003236CA" w:rsidRDefault="003236CA" w:rsidP="00EB64A7">
      <w:pPr>
        <w:pStyle w:val="ListParagraph"/>
        <w:rPr>
          <w:lang w:val="ru-RU"/>
        </w:rPr>
      </w:pPr>
    </w:p>
    <w:p w14:paraId="7A40ECBC" w14:textId="77777777" w:rsidR="002468D1" w:rsidRPr="003236CA" w:rsidRDefault="003236CA" w:rsidP="007C6FA2">
      <w:pPr>
        <w:pStyle w:val="ListParagraph"/>
        <w:numPr>
          <w:ilvl w:val="0"/>
          <w:numId w:val="2"/>
        </w:numPr>
        <w:rPr>
          <w:lang w:val="ru-RU"/>
        </w:rPr>
      </w:pPr>
      <w:commentRangeStart w:id="29"/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r>
        <w:t xml:space="preserve">довідник </w:t>
      </w:r>
      <w:r>
        <w:rPr>
          <w:lang w:val="en-US"/>
        </w:rPr>
        <w:t>“Code”</w:t>
      </w:r>
      <w:commentRangeEnd w:id="29"/>
      <w:r w:rsidR="0023600D">
        <w:rPr>
          <w:rStyle w:val="CommentReference"/>
        </w:rPr>
        <w:commentReference w:id="29"/>
      </w:r>
      <w:r w:rsidR="00EB64A7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6"/>
        <w:gridCol w:w="1700"/>
        <w:gridCol w:w="1841"/>
        <w:gridCol w:w="2012"/>
        <w:gridCol w:w="1840"/>
      </w:tblGrid>
      <w:tr w:rsidR="002468D1" w:rsidRPr="00FF6BEF" w14:paraId="0371FA41" w14:textId="77777777" w:rsidTr="00A801F0">
        <w:tc>
          <w:tcPr>
            <w:tcW w:w="1516" w:type="dxa"/>
          </w:tcPr>
          <w:p w14:paraId="27C6D0F9" w14:textId="77777777" w:rsidR="002468D1" w:rsidRDefault="002468D1" w:rsidP="00A801F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Дов</w:t>
            </w:r>
            <w:r>
              <w:t>ідник</w:t>
            </w:r>
            <w:proofErr w:type="spellEnd"/>
          </w:p>
        </w:tc>
        <w:tc>
          <w:tcPr>
            <w:tcW w:w="1700" w:type="dxa"/>
          </w:tcPr>
          <w:p w14:paraId="114BB0DC" w14:textId="77777777" w:rsidR="002468D1" w:rsidRPr="00FF6BEF" w:rsidRDefault="002468D1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поля</w:t>
            </w:r>
          </w:p>
        </w:tc>
        <w:tc>
          <w:tcPr>
            <w:tcW w:w="1841" w:type="dxa"/>
          </w:tcPr>
          <w:p w14:paraId="1FCC9794" w14:textId="77777777" w:rsidR="002468D1" w:rsidRPr="00FF6BEF" w:rsidRDefault="002468D1" w:rsidP="00A801F0">
            <w:pPr>
              <w:rPr>
                <w:lang w:val="ru-RU"/>
              </w:rPr>
            </w:pPr>
            <w:r>
              <w:rPr>
                <w:lang w:val="ru-RU"/>
              </w:rPr>
              <w:t>Тип поля</w:t>
            </w:r>
          </w:p>
        </w:tc>
        <w:tc>
          <w:tcPr>
            <w:tcW w:w="2012" w:type="dxa"/>
          </w:tcPr>
          <w:p w14:paraId="06DFD053" w14:textId="77777777" w:rsidR="002468D1" w:rsidRPr="00FF6BEF" w:rsidRDefault="002468D1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rPr>
                <w:lang w:val="ru-RU"/>
              </w:rPr>
              <w:t>язкове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1840" w:type="dxa"/>
          </w:tcPr>
          <w:p w14:paraId="5347C589" w14:textId="77777777" w:rsidR="002468D1" w:rsidRPr="00FF6BEF" w:rsidRDefault="002468D1" w:rsidP="00A801F0">
            <w:pPr>
              <w:rPr>
                <w:lang w:val="ru-RU"/>
              </w:rPr>
            </w:pPr>
            <w:r>
              <w:rPr>
                <w:lang w:val="ru-RU"/>
              </w:rPr>
              <w:t>Тип привязки</w:t>
            </w:r>
          </w:p>
        </w:tc>
      </w:tr>
      <w:tr w:rsidR="002468D1" w:rsidRPr="00FF6BEF" w14:paraId="7C63093B" w14:textId="77777777" w:rsidTr="00A801F0">
        <w:tc>
          <w:tcPr>
            <w:tcW w:w="1516" w:type="dxa"/>
          </w:tcPr>
          <w:p w14:paraId="469A4F27" w14:textId="2AB57334" w:rsidR="002468D1" w:rsidRPr="002468D1" w:rsidRDefault="002468D1" w:rsidP="00A801F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00" w:type="dxa"/>
          </w:tcPr>
          <w:p w14:paraId="28DB6635" w14:textId="16862C9F" w:rsidR="002468D1" w:rsidRPr="002468D1" w:rsidRDefault="002468D1" w:rsidP="00A801F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1" w:type="dxa"/>
          </w:tcPr>
          <w:p w14:paraId="03ECCD55" w14:textId="1A2A544E" w:rsidR="002468D1" w:rsidRPr="005D3C11" w:rsidRDefault="002468D1" w:rsidP="00A801F0">
            <w:p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012" w:type="dxa"/>
          </w:tcPr>
          <w:p w14:paraId="2E8DF3B2" w14:textId="77777777" w:rsidR="002468D1" w:rsidRPr="00FF6BEF" w:rsidRDefault="002468D1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16CAC7E3" w14:textId="77777777" w:rsidR="002468D1" w:rsidRPr="00FF6BEF" w:rsidRDefault="002468D1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</w:tbl>
    <w:p w14:paraId="3F3514F6" w14:textId="5810F58B" w:rsidR="0082022C" w:rsidRPr="0082022C" w:rsidRDefault="00A35E3F" w:rsidP="007C6FA2">
      <w:pPr>
        <w:pStyle w:val="ListParagraph"/>
        <w:numPr>
          <w:ilvl w:val="0"/>
          <w:numId w:val="2"/>
        </w:numPr>
        <w:rPr>
          <w:highlight w:val="yellow"/>
          <w:lang w:val="ru-RU"/>
        </w:rPr>
      </w:pPr>
      <w:proofErr w:type="spellStart"/>
      <w:r w:rsidRPr="0082022C">
        <w:rPr>
          <w:highlight w:val="yellow"/>
          <w:lang w:val="ru-RU"/>
        </w:rPr>
        <w:t>Додати</w:t>
      </w:r>
      <w:proofErr w:type="spellEnd"/>
      <w:r w:rsidRPr="0082022C">
        <w:rPr>
          <w:highlight w:val="yellow"/>
          <w:lang w:val="ru-RU"/>
        </w:rPr>
        <w:t xml:space="preserve"> </w:t>
      </w:r>
      <w:proofErr w:type="spellStart"/>
      <w:r w:rsidRPr="0082022C">
        <w:rPr>
          <w:highlight w:val="yellow"/>
          <w:lang w:val="ru-RU"/>
        </w:rPr>
        <w:t>дов</w:t>
      </w:r>
      <w:r w:rsidRPr="0082022C">
        <w:rPr>
          <w:highlight w:val="yellow"/>
        </w:rPr>
        <w:t>ідник</w:t>
      </w:r>
      <w:proofErr w:type="spellEnd"/>
      <w:r w:rsidRPr="0082022C">
        <w:rPr>
          <w:highlight w:val="yellow"/>
        </w:rPr>
        <w:t xml:space="preserve"> </w:t>
      </w:r>
      <w:r w:rsidRPr="0082022C">
        <w:rPr>
          <w:highlight w:val="yellow"/>
          <w:lang w:val="ru-RU"/>
        </w:rPr>
        <w:t>“</w:t>
      </w:r>
      <w:r w:rsidR="0082022C" w:rsidRPr="0082022C">
        <w:rPr>
          <w:highlight w:val="yellow"/>
          <w:lang w:val="en-US"/>
        </w:rPr>
        <w:t>Framework</w:t>
      </w:r>
      <w:r w:rsidR="0082022C" w:rsidRPr="0082022C">
        <w:rPr>
          <w:highlight w:val="yellow"/>
          <w:lang w:val="ru-RU"/>
        </w:rPr>
        <w:t xml:space="preserve"> и базовое значение</w:t>
      </w:r>
      <w:r w:rsidRPr="0082022C">
        <w:rPr>
          <w:highlight w:val="yellow"/>
          <w:lang w:val="ru-RU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6"/>
        <w:gridCol w:w="1700"/>
        <w:gridCol w:w="1841"/>
        <w:gridCol w:w="2012"/>
        <w:gridCol w:w="1840"/>
      </w:tblGrid>
      <w:tr w:rsidR="0082022C" w:rsidRPr="00FF6BEF" w14:paraId="7C506AE8" w14:textId="77777777" w:rsidTr="00A801F0">
        <w:tc>
          <w:tcPr>
            <w:tcW w:w="1516" w:type="dxa"/>
          </w:tcPr>
          <w:p w14:paraId="727204F2" w14:textId="77777777" w:rsidR="0082022C" w:rsidRDefault="0082022C" w:rsidP="00A801F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Дов</w:t>
            </w:r>
            <w:r>
              <w:t>ідник</w:t>
            </w:r>
            <w:proofErr w:type="spellEnd"/>
          </w:p>
        </w:tc>
        <w:tc>
          <w:tcPr>
            <w:tcW w:w="1700" w:type="dxa"/>
          </w:tcPr>
          <w:p w14:paraId="1B34A11E" w14:textId="77777777" w:rsidR="0082022C" w:rsidRPr="00FF6BEF" w:rsidRDefault="0082022C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поля</w:t>
            </w:r>
          </w:p>
        </w:tc>
        <w:tc>
          <w:tcPr>
            <w:tcW w:w="1841" w:type="dxa"/>
          </w:tcPr>
          <w:p w14:paraId="4D15B046" w14:textId="77777777" w:rsidR="0082022C" w:rsidRPr="00FF6BEF" w:rsidRDefault="0082022C" w:rsidP="00A801F0">
            <w:pPr>
              <w:rPr>
                <w:lang w:val="ru-RU"/>
              </w:rPr>
            </w:pPr>
            <w:r>
              <w:rPr>
                <w:lang w:val="ru-RU"/>
              </w:rPr>
              <w:t>Тип поля</w:t>
            </w:r>
          </w:p>
        </w:tc>
        <w:tc>
          <w:tcPr>
            <w:tcW w:w="2012" w:type="dxa"/>
          </w:tcPr>
          <w:p w14:paraId="541845FE" w14:textId="77777777" w:rsidR="0082022C" w:rsidRPr="00FF6BEF" w:rsidRDefault="0082022C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rPr>
                <w:lang w:val="ru-RU"/>
              </w:rPr>
              <w:t>язкове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1840" w:type="dxa"/>
          </w:tcPr>
          <w:p w14:paraId="424215F0" w14:textId="77777777" w:rsidR="0082022C" w:rsidRPr="00FF6BEF" w:rsidRDefault="0082022C" w:rsidP="00A801F0">
            <w:pPr>
              <w:rPr>
                <w:lang w:val="ru-RU"/>
              </w:rPr>
            </w:pPr>
            <w:r>
              <w:rPr>
                <w:lang w:val="ru-RU"/>
              </w:rPr>
              <w:t>Тип привязки</w:t>
            </w:r>
          </w:p>
        </w:tc>
      </w:tr>
      <w:tr w:rsidR="0082022C" w:rsidRPr="00FF6BEF" w14:paraId="57E463A0" w14:textId="77777777" w:rsidTr="00A801F0">
        <w:tc>
          <w:tcPr>
            <w:tcW w:w="1516" w:type="dxa"/>
            <w:vMerge w:val="restart"/>
          </w:tcPr>
          <w:p w14:paraId="34223480" w14:textId="18964586" w:rsidR="0082022C" w:rsidRPr="00FF6BEF" w:rsidRDefault="0082022C" w:rsidP="00A801F0">
            <w:pPr>
              <w:rPr>
                <w:lang w:val="ru-RU"/>
              </w:rPr>
            </w:pPr>
            <w:r w:rsidRPr="0082022C">
              <w:rPr>
                <w:lang w:val="ru-RU"/>
              </w:rPr>
              <w:t>Framework и базовое значение</w:t>
            </w:r>
          </w:p>
        </w:tc>
        <w:tc>
          <w:tcPr>
            <w:tcW w:w="1700" w:type="dxa"/>
          </w:tcPr>
          <w:p w14:paraId="1F44F3D6" w14:textId="67FF4C1E" w:rsidR="0082022C" w:rsidRPr="00FF6BEF" w:rsidRDefault="0082022C" w:rsidP="00A801F0">
            <w:pPr>
              <w:rPr>
                <w:lang w:val="ru-RU"/>
              </w:rPr>
            </w:pPr>
            <w:r w:rsidRPr="0082022C">
              <w:rPr>
                <w:lang w:val="ru-RU"/>
              </w:rPr>
              <w:t>Framework</w:t>
            </w:r>
          </w:p>
        </w:tc>
        <w:tc>
          <w:tcPr>
            <w:tcW w:w="1841" w:type="dxa"/>
          </w:tcPr>
          <w:p w14:paraId="334B0A59" w14:textId="05076586" w:rsidR="0082022C" w:rsidRPr="005D3C11" w:rsidRDefault="00097590" w:rsidP="00A801F0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012" w:type="dxa"/>
          </w:tcPr>
          <w:p w14:paraId="60D8B53F" w14:textId="77777777" w:rsidR="0082022C" w:rsidRPr="00FF6BEF" w:rsidRDefault="0082022C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74AE2593" w14:textId="77777777" w:rsidR="0082022C" w:rsidRPr="00FF6BEF" w:rsidRDefault="0082022C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  <w:tr w:rsidR="0082022C" w14:paraId="2E3AE17D" w14:textId="77777777" w:rsidTr="00A801F0">
        <w:tc>
          <w:tcPr>
            <w:tcW w:w="1516" w:type="dxa"/>
            <w:vMerge/>
          </w:tcPr>
          <w:p w14:paraId="6FCEC844" w14:textId="667B6147" w:rsidR="0082022C" w:rsidRDefault="0082022C" w:rsidP="00A801F0">
            <w:pPr>
              <w:rPr>
                <w:lang w:val="ru-RU"/>
              </w:rPr>
            </w:pPr>
          </w:p>
        </w:tc>
        <w:tc>
          <w:tcPr>
            <w:tcW w:w="1700" w:type="dxa"/>
          </w:tcPr>
          <w:p w14:paraId="6AE5BC0E" w14:textId="4B58DC01" w:rsidR="0082022C" w:rsidRPr="00097590" w:rsidRDefault="00097590" w:rsidP="00A801F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41" w:type="dxa"/>
          </w:tcPr>
          <w:p w14:paraId="0A6C5FE6" w14:textId="349F3D47" w:rsidR="0082022C" w:rsidRPr="0076242F" w:rsidRDefault="00097590" w:rsidP="00A801F0">
            <w:pPr>
              <w:rPr>
                <w:lang w:val="en-US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012" w:type="dxa"/>
          </w:tcPr>
          <w:p w14:paraId="7AA7A2F0" w14:textId="77777777" w:rsidR="0082022C" w:rsidRDefault="0082022C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0C22CDB9" w14:textId="77777777" w:rsidR="0082022C" w:rsidRDefault="0082022C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  <w:tr w:rsidR="0082022C" w14:paraId="65929DAF" w14:textId="77777777" w:rsidTr="0082022C">
        <w:trPr>
          <w:trHeight w:val="58"/>
        </w:trPr>
        <w:tc>
          <w:tcPr>
            <w:tcW w:w="1516" w:type="dxa"/>
            <w:vMerge/>
          </w:tcPr>
          <w:p w14:paraId="23E9437E" w14:textId="264FDB14" w:rsidR="0082022C" w:rsidRDefault="0082022C" w:rsidP="00A801F0">
            <w:pPr>
              <w:rPr>
                <w:lang w:val="ru-RU"/>
              </w:rPr>
            </w:pPr>
          </w:p>
        </w:tc>
        <w:tc>
          <w:tcPr>
            <w:tcW w:w="1700" w:type="dxa"/>
          </w:tcPr>
          <w:p w14:paraId="46CEEC66" w14:textId="760F6554" w:rsidR="0082022C" w:rsidRDefault="00097590" w:rsidP="00A801F0">
            <w:pPr>
              <w:rPr>
                <w:lang w:val="en-US"/>
              </w:rPr>
            </w:pPr>
            <w:r>
              <w:rPr>
                <w:lang w:val="en-US"/>
              </w:rPr>
              <w:t>Is volume</w:t>
            </w:r>
          </w:p>
        </w:tc>
        <w:tc>
          <w:tcPr>
            <w:tcW w:w="1841" w:type="dxa"/>
          </w:tcPr>
          <w:p w14:paraId="0B4FE4AB" w14:textId="759B9E12" w:rsidR="0082022C" w:rsidRPr="00097590" w:rsidRDefault="00097590" w:rsidP="00A801F0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012" w:type="dxa"/>
          </w:tcPr>
          <w:p w14:paraId="13041EE9" w14:textId="77777777" w:rsidR="0082022C" w:rsidRDefault="0082022C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20227942" w14:textId="77777777" w:rsidR="0082022C" w:rsidRDefault="0082022C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</w:tbl>
    <w:p w14:paraId="2152E51A" w14:textId="2CF146C7" w:rsidR="003236CA" w:rsidRPr="0082022C" w:rsidRDefault="003236CA" w:rsidP="0082022C">
      <w:pPr>
        <w:pStyle w:val="ListParagraph"/>
        <w:rPr>
          <w:highlight w:val="yellow"/>
          <w:lang w:val="ru-RU"/>
        </w:rPr>
      </w:pPr>
    </w:p>
    <w:p w14:paraId="11EF56EB" w14:textId="2B6753C2" w:rsidR="002E6A90" w:rsidRPr="002E6A90" w:rsidRDefault="002E6A90" w:rsidP="002E6A90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2E6A90">
        <w:rPr>
          <w:lang w:val="ru-RU"/>
        </w:rPr>
        <w:t>Додати</w:t>
      </w:r>
      <w:proofErr w:type="spellEnd"/>
      <w:r w:rsidRPr="002E6A90">
        <w:rPr>
          <w:lang w:val="ru-RU"/>
        </w:rPr>
        <w:t xml:space="preserve"> </w:t>
      </w:r>
      <w:proofErr w:type="spellStart"/>
      <w:r w:rsidRPr="002E6A90">
        <w:rPr>
          <w:lang w:val="ru-RU"/>
        </w:rPr>
        <w:t>довідник</w:t>
      </w:r>
      <w:proofErr w:type="spellEnd"/>
      <w:r w:rsidRPr="002E6A90">
        <w:rPr>
          <w:lang w:val="ru-RU"/>
        </w:rPr>
        <w:t xml:space="preserve"> “</w:t>
      </w:r>
      <w:r w:rsidRPr="002E6A90">
        <w:rPr>
          <w:lang w:val="en-US"/>
        </w:rPr>
        <w:t>Framework</w:t>
      </w:r>
      <w:r w:rsidRPr="002E6A90">
        <w:rPr>
          <w:lang w:val="ru-RU"/>
        </w:rPr>
        <w:t xml:space="preserve"> и </w:t>
      </w:r>
      <w:r w:rsidR="00D63975">
        <w:rPr>
          <w:lang w:val="ru-RU"/>
        </w:rPr>
        <w:t xml:space="preserve">значение </w:t>
      </w:r>
      <w:r w:rsidRPr="002E6A90">
        <w:rPr>
          <w:lang w:val="ru-RU"/>
        </w:rPr>
        <w:t>базово</w:t>
      </w:r>
      <w:r w:rsidR="00D63975">
        <w:rPr>
          <w:lang w:val="ru-RU"/>
        </w:rPr>
        <w:t>го</w:t>
      </w:r>
      <w:r w:rsidRPr="002E6A90">
        <w:rPr>
          <w:lang w:val="ru-RU"/>
        </w:rPr>
        <w:t xml:space="preserve"> </w:t>
      </w:r>
      <w:proofErr w:type="gramStart"/>
      <w:r w:rsidRPr="002E6A90">
        <w:rPr>
          <w:lang w:val="ru-RU"/>
        </w:rPr>
        <w:t>значени</w:t>
      </w:r>
      <w:r w:rsidR="00D63975">
        <w:rPr>
          <w:lang w:val="ru-RU"/>
        </w:rPr>
        <w:t>я</w:t>
      </w:r>
      <w:r w:rsidR="00D63975" w:rsidRPr="00D63975">
        <w:rPr>
          <w:lang w:val="ru-RU"/>
        </w:rPr>
        <w:t xml:space="preserve"> </w:t>
      </w:r>
      <w:r w:rsidRPr="002E6A90">
        <w:rPr>
          <w:lang w:val="ru-RU"/>
        </w:rPr>
        <w:t>”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6"/>
        <w:gridCol w:w="1700"/>
        <w:gridCol w:w="1841"/>
        <w:gridCol w:w="2012"/>
        <w:gridCol w:w="1840"/>
      </w:tblGrid>
      <w:tr w:rsidR="00D63975" w:rsidRPr="00FF6BEF" w14:paraId="2DA2B760" w14:textId="77777777" w:rsidTr="00A801F0">
        <w:tc>
          <w:tcPr>
            <w:tcW w:w="1516" w:type="dxa"/>
          </w:tcPr>
          <w:p w14:paraId="175DD237" w14:textId="77777777" w:rsidR="00D63975" w:rsidRDefault="00D63975" w:rsidP="00A801F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Дов</w:t>
            </w:r>
            <w:r>
              <w:t>ідник</w:t>
            </w:r>
            <w:proofErr w:type="spellEnd"/>
          </w:p>
        </w:tc>
        <w:tc>
          <w:tcPr>
            <w:tcW w:w="1700" w:type="dxa"/>
          </w:tcPr>
          <w:p w14:paraId="05563B16" w14:textId="77777777" w:rsidR="00D63975" w:rsidRPr="00FF6BEF" w:rsidRDefault="00D63975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поля</w:t>
            </w:r>
          </w:p>
        </w:tc>
        <w:tc>
          <w:tcPr>
            <w:tcW w:w="1841" w:type="dxa"/>
          </w:tcPr>
          <w:p w14:paraId="582569D2" w14:textId="77777777" w:rsidR="00D63975" w:rsidRPr="00FF6BEF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Тип поля</w:t>
            </w:r>
          </w:p>
        </w:tc>
        <w:tc>
          <w:tcPr>
            <w:tcW w:w="2012" w:type="dxa"/>
          </w:tcPr>
          <w:p w14:paraId="2E598B49" w14:textId="77777777" w:rsidR="00D63975" w:rsidRPr="00FF6BEF" w:rsidRDefault="00D63975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rPr>
                <w:lang w:val="ru-RU"/>
              </w:rPr>
              <w:t>язкове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1840" w:type="dxa"/>
          </w:tcPr>
          <w:p w14:paraId="3C413BDF" w14:textId="77777777" w:rsidR="00D63975" w:rsidRPr="00FF6BEF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Тип привязки</w:t>
            </w:r>
          </w:p>
        </w:tc>
      </w:tr>
      <w:tr w:rsidR="00D63975" w:rsidRPr="00FF6BEF" w14:paraId="022F69B0" w14:textId="77777777" w:rsidTr="00A801F0">
        <w:tc>
          <w:tcPr>
            <w:tcW w:w="1516" w:type="dxa"/>
            <w:vMerge w:val="restart"/>
          </w:tcPr>
          <w:p w14:paraId="56619DCA" w14:textId="53B8FF0A" w:rsidR="00D63975" w:rsidRPr="00FF6BEF" w:rsidRDefault="00D63975" w:rsidP="00A801F0">
            <w:pPr>
              <w:rPr>
                <w:lang w:val="ru-RU"/>
              </w:rPr>
            </w:pPr>
            <w:r w:rsidRPr="0082022C">
              <w:rPr>
                <w:lang w:val="ru-RU"/>
              </w:rPr>
              <w:t>Framework и</w:t>
            </w:r>
            <w:r>
              <w:rPr>
                <w:lang w:val="ru-RU"/>
              </w:rPr>
              <w:t xml:space="preserve"> значение </w:t>
            </w:r>
            <w:r w:rsidRPr="0082022C">
              <w:rPr>
                <w:lang w:val="ru-RU"/>
              </w:rPr>
              <w:t xml:space="preserve"> базово</w:t>
            </w:r>
            <w:r>
              <w:rPr>
                <w:lang w:val="ru-RU"/>
              </w:rPr>
              <w:t xml:space="preserve">го </w:t>
            </w:r>
            <w:r w:rsidRPr="0082022C">
              <w:rPr>
                <w:lang w:val="ru-RU"/>
              </w:rPr>
              <w:t>значени</w:t>
            </w:r>
            <w:r>
              <w:rPr>
                <w:lang w:val="ru-RU"/>
              </w:rPr>
              <w:t>я</w:t>
            </w:r>
          </w:p>
        </w:tc>
        <w:tc>
          <w:tcPr>
            <w:tcW w:w="1700" w:type="dxa"/>
          </w:tcPr>
          <w:p w14:paraId="79EF25E5" w14:textId="77777777" w:rsidR="00D63975" w:rsidRPr="00FF6BEF" w:rsidRDefault="00D63975" w:rsidP="00A801F0">
            <w:pPr>
              <w:rPr>
                <w:lang w:val="ru-RU"/>
              </w:rPr>
            </w:pPr>
            <w:r w:rsidRPr="0082022C">
              <w:rPr>
                <w:lang w:val="ru-RU"/>
              </w:rPr>
              <w:t>Framework</w:t>
            </w:r>
          </w:p>
        </w:tc>
        <w:tc>
          <w:tcPr>
            <w:tcW w:w="1841" w:type="dxa"/>
          </w:tcPr>
          <w:p w14:paraId="668DC863" w14:textId="77777777" w:rsidR="00D63975" w:rsidRPr="005D3C11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012" w:type="dxa"/>
          </w:tcPr>
          <w:p w14:paraId="684D6417" w14:textId="77777777" w:rsidR="00D63975" w:rsidRPr="00FF6BEF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7C05B64C" w14:textId="77777777" w:rsidR="00D63975" w:rsidRPr="00FF6BEF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  <w:tr w:rsidR="00D63975" w14:paraId="1D1CC52F" w14:textId="77777777" w:rsidTr="00A801F0">
        <w:tc>
          <w:tcPr>
            <w:tcW w:w="1516" w:type="dxa"/>
            <w:vMerge/>
          </w:tcPr>
          <w:p w14:paraId="6FF643F3" w14:textId="77777777" w:rsidR="00D63975" w:rsidRDefault="00D63975" w:rsidP="00A801F0">
            <w:pPr>
              <w:rPr>
                <w:lang w:val="ru-RU"/>
              </w:rPr>
            </w:pPr>
          </w:p>
        </w:tc>
        <w:tc>
          <w:tcPr>
            <w:tcW w:w="1700" w:type="dxa"/>
          </w:tcPr>
          <w:p w14:paraId="5599B844" w14:textId="77777777" w:rsidR="00D63975" w:rsidRPr="00097590" w:rsidRDefault="00D63975" w:rsidP="00A801F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41" w:type="dxa"/>
          </w:tcPr>
          <w:p w14:paraId="053EE458" w14:textId="77777777" w:rsidR="00D63975" w:rsidRPr="0076242F" w:rsidRDefault="00D63975" w:rsidP="00A801F0">
            <w:pPr>
              <w:rPr>
                <w:lang w:val="en-US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012" w:type="dxa"/>
          </w:tcPr>
          <w:p w14:paraId="58CABD10" w14:textId="77777777" w:rsidR="00D63975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74C3F862" w14:textId="77777777" w:rsidR="00D63975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  <w:tr w:rsidR="00D63975" w14:paraId="7D08B040" w14:textId="77777777" w:rsidTr="00A801F0">
        <w:trPr>
          <w:trHeight w:val="58"/>
        </w:trPr>
        <w:tc>
          <w:tcPr>
            <w:tcW w:w="1516" w:type="dxa"/>
            <w:vMerge/>
          </w:tcPr>
          <w:p w14:paraId="73C56008" w14:textId="77777777" w:rsidR="00D63975" w:rsidRDefault="00D63975" w:rsidP="00A801F0">
            <w:pPr>
              <w:rPr>
                <w:lang w:val="ru-RU"/>
              </w:rPr>
            </w:pPr>
          </w:p>
        </w:tc>
        <w:tc>
          <w:tcPr>
            <w:tcW w:w="1700" w:type="dxa"/>
          </w:tcPr>
          <w:p w14:paraId="76020971" w14:textId="77777777" w:rsidR="00D63975" w:rsidRDefault="00D63975" w:rsidP="00A801F0">
            <w:pPr>
              <w:rPr>
                <w:lang w:val="en-US"/>
              </w:rPr>
            </w:pPr>
            <w:r>
              <w:rPr>
                <w:lang w:val="en-US"/>
              </w:rPr>
              <w:t>Is volume</w:t>
            </w:r>
          </w:p>
        </w:tc>
        <w:tc>
          <w:tcPr>
            <w:tcW w:w="1841" w:type="dxa"/>
          </w:tcPr>
          <w:p w14:paraId="47311BAD" w14:textId="77777777" w:rsidR="00D63975" w:rsidRPr="00097590" w:rsidRDefault="00D63975" w:rsidP="00A801F0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012" w:type="dxa"/>
          </w:tcPr>
          <w:p w14:paraId="41FF9DC7" w14:textId="77777777" w:rsidR="00D63975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0654C4A5" w14:textId="77777777" w:rsidR="00D63975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  <w:tr w:rsidR="00D63975" w14:paraId="6E0D15C5" w14:textId="77777777" w:rsidTr="00A801F0">
        <w:trPr>
          <w:trHeight w:val="58"/>
        </w:trPr>
        <w:tc>
          <w:tcPr>
            <w:tcW w:w="1516" w:type="dxa"/>
            <w:vMerge/>
          </w:tcPr>
          <w:p w14:paraId="17D19E59" w14:textId="77777777" w:rsidR="00D63975" w:rsidRDefault="00D63975" w:rsidP="00A801F0">
            <w:pPr>
              <w:rPr>
                <w:lang w:val="ru-RU"/>
              </w:rPr>
            </w:pPr>
          </w:p>
        </w:tc>
        <w:tc>
          <w:tcPr>
            <w:tcW w:w="1700" w:type="dxa"/>
          </w:tcPr>
          <w:p w14:paraId="5FB487C9" w14:textId="35416058" w:rsidR="00D63975" w:rsidRPr="00D63975" w:rsidRDefault="00D63975" w:rsidP="00A801F0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41" w:type="dxa"/>
          </w:tcPr>
          <w:p w14:paraId="2BCA007D" w14:textId="44E9B45A" w:rsidR="00D63975" w:rsidRPr="00D63975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012" w:type="dxa"/>
          </w:tcPr>
          <w:p w14:paraId="7F818669" w14:textId="4E5765C0" w:rsidR="00D63975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270E6388" w14:textId="2F76BBC8" w:rsidR="00D63975" w:rsidRDefault="00D63975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</w:tbl>
    <w:p w14:paraId="216846A4" w14:textId="77777777" w:rsidR="003236CA" w:rsidRPr="002E6A90" w:rsidRDefault="003236CA" w:rsidP="00D63975">
      <w:pPr>
        <w:pStyle w:val="ListParagraph"/>
        <w:rPr>
          <w:lang w:val="ru-RU"/>
        </w:rPr>
      </w:pPr>
    </w:p>
    <w:p w14:paraId="1DFF677C" w14:textId="23A0A5B5" w:rsidR="007C6FA2" w:rsidRPr="00A578C5" w:rsidRDefault="00031392" w:rsidP="007C6FA2">
      <w:pPr>
        <w:pStyle w:val="ListParagraph"/>
        <w:numPr>
          <w:ilvl w:val="0"/>
          <w:numId w:val="2"/>
        </w:numPr>
        <w:rPr>
          <w:lang w:val="ru-RU"/>
        </w:rPr>
      </w:pPr>
      <w:commentRangeStart w:id="30"/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</w:t>
      </w:r>
      <w:r w:rsidR="00D63975">
        <w:t>ідник</w:t>
      </w:r>
      <w:proofErr w:type="spellEnd"/>
      <w:r w:rsidR="00D63975">
        <w:t xml:space="preserve"> </w:t>
      </w:r>
      <w:r w:rsidR="00D63975">
        <w:rPr>
          <w:lang w:val="en-US"/>
        </w:rPr>
        <w:t>“</w:t>
      </w:r>
      <w:r w:rsidR="00D63975">
        <w:rPr>
          <w:lang w:val="ru-RU"/>
        </w:rPr>
        <w:t>Хард атрибуты</w:t>
      </w:r>
      <w:r w:rsidR="00D63975">
        <w:rPr>
          <w:lang w:val="en-US"/>
        </w:rPr>
        <w:t>”</w:t>
      </w:r>
      <w:commentRangeEnd w:id="30"/>
      <w:r w:rsidR="003D6392">
        <w:rPr>
          <w:rStyle w:val="CommentReference"/>
        </w:rPr>
        <w:commentReference w:id="30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6"/>
        <w:gridCol w:w="1700"/>
        <w:gridCol w:w="1841"/>
        <w:gridCol w:w="2012"/>
        <w:gridCol w:w="1840"/>
      </w:tblGrid>
      <w:tr w:rsidR="00A578C5" w:rsidRPr="00FF6BEF" w14:paraId="2F614A6D" w14:textId="77777777" w:rsidTr="00A801F0">
        <w:tc>
          <w:tcPr>
            <w:tcW w:w="1516" w:type="dxa"/>
          </w:tcPr>
          <w:p w14:paraId="212A41DF" w14:textId="77777777" w:rsidR="00A578C5" w:rsidRDefault="00A578C5" w:rsidP="00A801F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Дов</w:t>
            </w:r>
            <w:r>
              <w:t>ідник</w:t>
            </w:r>
            <w:proofErr w:type="spellEnd"/>
          </w:p>
        </w:tc>
        <w:tc>
          <w:tcPr>
            <w:tcW w:w="1700" w:type="dxa"/>
          </w:tcPr>
          <w:p w14:paraId="6D2DC946" w14:textId="77777777" w:rsidR="00A578C5" w:rsidRPr="00FF6BEF" w:rsidRDefault="00A578C5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поля</w:t>
            </w:r>
          </w:p>
        </w:tc>
        <w:tc>
          <w:tcPr>
            <w:tcW w:w="1841" w:type="dxa"/>
          </w:tcPr>
          <w:p w14:paraId="108F644A" w14:textId="77777777" w:rsidR="00A578C5" w:rsidRPr="00FF6BEF" w:rsidRDefault="00A578C5" w:rsidP="00A801F0">
            <w:pPr>
              <w:rPr>
                <w:lang w:val="ru-RU"/>
              </w:rPr>
            </w:pPr>
            <w:r>
              <w:rPr>
                <w:lang w:val="ru-RU"/>
              </w:rPr>
              <w:t>Тип поля</w:t>
            </w:r>
          </w:p>
        </w:tc>
        <w:tc>
          <w:tcPr>
            <w:tcW w:w="2012" w:type="dxa"/>
          </w:tcPr>
          <w:p w14:paraId="6807270C" w14:textId="77777777" w:rsidR="00A578C5" w:rsidRPr="00FF6BEF" w:rsidRDefault="00A578C5" w:rsidP="00A801F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rPr>
                <w:lang w:val="ru-RU"/>
              </w:rPr>
              <w:t>язкове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1840" w:type="dxa"/>
          </w:tcPr>
          <w:p w14:paraId="7571F217" w14:textId="77777777" w:rsidR="00A578C5" w:rsidRPr="00FF6BEF" w:rsidRDefault="00A578C5" w:rsidP="00A801F0">
            <w:pPr>
              <w:rPr>
                <w:lang w:val="ru-RU"/>
              </w:rPr>
            </w:pPr>
            <w:r>
              <w:rPr>
                <w:lang w:val="ru-RU"/>
              </w:rPr>
              <w:t>Тип привязки</w:t>
            </w:r>
          </w:p>
        </w:tc>
      </w:tr>
      <w:tr w:rsidR="00936320" w14:paraId="78D8E79C" w14:textId="77777777" w:rsidTr="00A801F0">
        <w:tc>
          <w:tcPr>
            <w:tcW w:w="1516" w:type="dxa"/>
            <w:vMerge w:val="restart"/>
          </w:tcPr>
          <w:p w14:paraId="7D430EC4" w14:textId="0FA0746F" w:rsidR="00936320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Хард атрибуты</w:t>
            </w:r>
          </w:p>
        </w:tc>
        <w:tc>
          <w:tcPr>
            <w:tcW w:w="1700" w:type="dxa"/>
          </w:tcPr>
          <w:p w14:paraId="109A7E1A" w14:textId="77777777" w:rsidR="00936320" w:rsidRPr="00097590" w:rsidRDefault="00936320" w:rsidP="00A801F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41" w:type="dxa"/>
          </w:tcPr>
          <w:p w14:paraId="11E45988" w14:textId="77777777" w:rsidR="00936320" w:rsidRPr="0076242F" w:rsidRDefault="00936320" w:rsidP="00A801F0">
            <w:pPr>
              <w:rPr>
                <w:lang w:val="en-US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012" w:type="dxa"/>
          </w:tcPr>
          <w:p w14:paraId="004B5EB9" w14:textId="77777777" w:rsidR="00936320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667D880A" w14:textId="77777777" w:rsidR="00936320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  <w:tr w:rsidR="00936320" w14:paraId="11A530F6" w14:textId="77777777" w:rsidTr="00A801F0">
        <w:trPr>
          <w:trHeight w:val="58"/>
        </w:trPr>
        <w:tc>
          <w:tcPr>
            <w:tcW w:w="1516" w:type="dxa"/>
            <w:vMerge/>
          </w:tcPr>
          <w:p w14:paraId="343A3D30" w14:textId="77777777" w:rsidR="00936320" w:rsidRDefault="00936320" w:rsidP="00A801F0">
            <w:pPr>
              <w:rPr>
                <w:lang w:val="ru-RU"/>
              </w:rPr>
            </w:pPr>
          </w:p>
        </w:tc>
        <w:tc>
          <w:tcPr>
            <w:tcW w:w="1700" w:type="dxa"/>
          </w:tcPr>
          <w:p w14:paraId="394A3B78" w14:textId="0FA06159" w:rsidR="00936320" w:rsidRPr="00AE686E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Номе тона</w:t>
            </w:r>
          </w:p>
        </w:tc>
        <w:tc>
          <w:tcPr>
            <w:tcW w:w="1841" w:type="dxa"/>
          </w:tcPr>
          <w:p w14:paraId="6FD84D0C" w14:textId="2C637955" w:rsidR="00936320" w:rsidRPr="00097590" w:rsidRDefault="00936320" w:rsidP="00A801F0">
            <w:pPr>
              <w:rPr>
                <w:lang w:val="en-US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012" w:type="dxa"/>
          </w:tcPr>
          <w:p w14:paraId="5810B91F" w14:textId="77777777" w:rsidR="00936320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149ACC88" w14:textId="77777777" w:rsidR="00936320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  <w:tr w:rsidR="00936320" w14:paraId="0371985D" w14:textId="77777777" w:rsidTr="00A801F0">
        <w:trPr>
          <w:trHeight w:val="58"/>
        </w:trPr>
        <w:tc>
          <w:tcPr>
            <w:tcW w:w="1516" w:type="dxa"/>
            <w:vMerge/>
          </w:tcPr>
          <w:p w14:paraId="0953FFA6" w14:textId="77777777" w:rsidR="00936320" w:rsidRDefault="00936320" w:rsidP="00A801F0">
            <w:pPr>
              <w:rPr>
                <w:lang w:val="ru-RU"/>
              </w:rPr>
            </w:pPr>
          </w:p>
        </w:tc>
        <w:tc>
          <w:tcPr>
            <w:tcW w:w="1700" w:type="dxa"/>
          </w:tcPr>
          <w:p w14:paraId="76833235" w14:textId="275DA88F" w:rsidR="00936320" w:rsidRPr="00AE686E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Название тона</w:t>
            </w:r>
          </w:p>
        </w:tc>
        <w:tc>
          <w:tcPr>
            <w:tcW w:w="1841" w:type="dxa"/>
          </w:tcPr>
          <w:p w14:paraId="222A1038" w14:textId="3296E9EC" w:rsidR="00936320" w:rsidRPr="00D63975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012" w:type="dxa"/>
          </w:tcPr>
          <w:p w14:paraId="42BCFCA6" w14:textId="77777777" w:rsidR="00936320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67355102" w14:textId="77777777" w:rsidR="00936320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  <w:tr w:rsidR="00936320" w14:paraId="4558D593" w14:textId="77777777" w:rsidTr="00936320">
        <w:trPr>
          <w:trHeight w:val="152"/>
        </w:trPr>
        <w:tc>
          <w:tcPr>
            <w:tcW w:w="1516" w:type="dxa"/>
            <w:vMerge/>
          </w:tcPr>
          <w:p w14:paraId="1B9EAD17" w14:textId="77777777" w:rsidR="00936320" w:rsidRDefault="00936320" w:rsidP="00A801F0">
            <w:pPr>
              <w:rPr>
                <w:lang w:val="ru-RU"/>
              </w:rPr>
            </w:pPr>
          </w:p>
        </w:tc>
        <w:tc>
          <w:tcPr>
            <w:tcW w:w="1700" w:type="dxa"/>
          </w:tcPr>
          <w:p w14:paraId="31630E0B" w14:textId="03ED3F8D" w:rsidR="00936320" w:rsidRPr="00AE686E" w:rsidRDefault="00936320" w:rsidP="00A801F0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1841" w:type="dxa"/>
          </w:tcPr>
          <w:p w14:paraId="401E88CC" w14:textId="74267187" w:rsidR="00936320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Справочник</w:t>
            </w:r>
          </w:p>
        </w:tc>
        <w:tc>
          <w:tcPr>
            <w:tcW w:w="2012" w:type="dxa"/>
          </w:tcPr>
          <w:p w14:paraId="6E72DAEA" w14:textId="150F0969" w:rsidR="00936320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1840" w:type="dxa"/>
          </w:tcPr>
          <w:p w14:paraId="474536EC" w14:textId="679C3890" w:rsidR="00936320" w:rsidRDefault="00936320" w:rsidP="00A801F0">
            <w:pPr>
              <w:rPr>
                <w:lang w:val="ru-RU"/>
              </w:rPr>
            </w:pPr>
            <w:r>
              <w:rPr>
                <w:lang w:val="ru-RU"/>
              </w:rPr>
              <w:t>1до 1</w:t>
            </w:r>
          </w:p>
        </w:tc>
      </w:tr>
    </w:tbl>
    <w:p w14:paraId="2259905E" w14:textId="77777777" w:rsidR="00A578C5" w:rsidRPr="007C6FA2" w:rsidRDefault="00A578C5" w:rsidP="00A578C5">
      <w:pPr>
        <w:pStyle w:val="ListParagraph"/>
        <w:rPr>
          <w:lang w:val="ru-RU"/>
        </w:rPr>
      </w:pPr>
    </w:p>
    <w:p w14:paraId="3277B1A5" w14:textId="5613DCF1" w:rsidR="00022E53" w:rsidRPr="00B84ECB" w:rsidRDefault="001746EA" w:rsidP="001746EA">
      <w:pPr>
        <w:pStyle w:val="Heading1"/>
        <w:rPr>
          <w:color w:val="FFFFFF" w:themeColor="background1"/>
        </w:rPr>
      </w:pPr>
      <w:bookmarkStart w:id="31" w:name="_Toc126509377"/>
      <w:r w:rsidRPr="00B84ECB">
        <w:rPr>
          <w:color w:val="FFFFFF" w:themeColor="background1"/>
          <w:highlight w:val="black"/>
        </w:rPr>
        <w:t>Функціональні вимоги</w:t>
      </w:r>
      <w:bookmarkEnd w:id="31"/>
    </w:p>
    <w:p w14:paraId="39B622DA" w14:textId="4F8610C7" w:rsidR="001746EA" w:rsidRPr="00B84ECB" w:rsidRDefault="00DE12E2" w:rsidP="0034558D">
      <w:pPr>
        <w:pStyle w:val="Heading2"/>
        <w:rPr>
          <w:color w:val="FFFFFF" w:themeColor="background1"/>
          <w:lang w:val="ru-RU"/>
        </w:rPr>
      </w:pPr>
      <w:bookmarkStart w:id="32" w:name="_Toc126509378"/>
      <w:r w:rsidRPr="00B84ECB">
        <w:rPr>
          <w:color w:val="FFFFFF" w:themeColor="background1"/>
          <w:highlight w:val="black"/>
        </w:rPr>
        <w:t>Авто</w:t>
      </w:r>
      <w:r w:rsidR="009706FC" w:rsidRPr="00B84ECB">
        <w:rPr>
          <w:color w:val="FFFFFF" w:themeColor="background1"/>
          <w:highlight w:val="black"/>
        </w:rPr>
        <w:t xml:space="preserve">матичне присвоєння </w:t>
      </w:r>
      <w:r w:rsidR="009706FC" w:rsidRPr="00B84ECB">
        <w:rPr>
          <w:color w:val="FFFFFF" w:themeColor="background1"/>
          <w:highlight w:val="black"/>
          <w:lang w:val="en-US"/>
        </w:rPr>
        <w:t>Framework</w:t>
      </w:r>
      <w:bookmarkEnd w:id="32"/>
    </w:p>
    <w:p w14:paraId="312C41BC" w14:textId="68674E56" w:rsidR="004D3406" w:rsidRDefault="004D3406" w:rsidP="00D5341A">
      <w:r>
        <w:rPr>
          <w:lang w:val="en-US"/>
        </w:rPr>
        <w:t>Framework</w:t>
      </w:r>
      <w:r>
        <w:t xml:space="preserve"> впливає на </w:t>
      </w:r>
      <w:r w:rsidR="00877856">
        <w:t xml:space="preserve">перелік значень для </w:t>
      </w:r>
      <w:r w:rsidR="00E76ED1">
        <w:t>атрибутів товару Об</w:t>
      </w:r>
      <w:r w:rsidR="00E76ED1" w:rsidRPr="008A029E">
        <w:t>’</w:t>
      </w:r>
      <w:r w:rsidR="00E76ED1">
        <w:t xml:space="preserve">єм, Номер тону, Назва тону, </w:t>
      </w:r>
      <w:r w:rsidR="00E76ED1">
        <w:rPr>
          <w:lang w:val="en-US"/>
        </w:rPr>
        <w:t>HEX</w:t>
      </w:r>
      <w:r w:rsidR="00E76ED1">
        <w:t>.</w:t>
      </w:r>
    </w:p>
    <w:p w14:paraId="36912E23" w14:textId="6CE0B688" w:rsidR="00E76ED1" w:rsidRDefault="0017020C" w:rsidP="00D5341A">
      <w:r>
        <w:t xml:space="preserve">На основі </w:t>
      </w:r>
      <w:proofErr w:type="spellStart"/>
      <w:r>
        <w:rPr>
          <w:lang w:val="ru-RU"/>
        </w:rPr>
        <w:t>вибраного</w:t>
      </w:r>
      <w:proofErr w:type="spellEnd"/>
      <w:r>
        <w:t xml:space="preserve"> </w:t>
      </w:r>
      <w:r>
        <w:rPr>
          <w:lang w:val="en-US"/>
        </w:rPr>
        <w:t>Framework</w:t>
      </w:r>
      <w:r>
        <w:rPr>
          <w:lang w:val="ru-RU"/>
        </w:rPr>
        <w:t xml:space="preserve"> </w:t>
      </w:r>
      <w:r w:rsidR="00A047EC">
        <w:t xml:space="preserve">система </w:t>
      </w:r>
      <w:r w:rsidR="003835DA">
        <w:t xml:space="preserve">формує </w:t>
      </w:r>
      <w:r w:rsidR="0009219C" w:rsidRPr="0009219C">
        <w:t>допустим</w:t>
      </w:r>
      <w:r w:rsidR="003835DA">
        <w:t>і</w:t>
      </w:r>
      <w:r w:rsidR="0009219C" w:rsidRPr="0009219C">
        <w:t xml:space="preserve"> набор</w:t>
      </w:r>
      <w:r w:rsidR="003835DA">
        <w:t>и</w:t>
      </w:r>
      <w:r w:rsidR="0009219C" w:rsidRPr="0009219C">
        <w:t xml:space="preserve"> значень Об'єму та </w:t>
      </w:r>
      <w:proofErr w:type="spellStart"/>
      <w:r w:rsidR="0009219C" w:rsidRPr="0009219C">
        <w:t>Коліру</w:t>
      </w:r>
      <w:proofErr w:type="spellEnd"/>
      <w:r w:rsidR="0009219C" w:rsidRPr="0009219C">
        <w:t xml:space="preserve"> (або тільки Об’єму).</w:t>
      </w:r>
    </w:p>
    <w:p w14:paraId="133026C5" w14:textId="6996A5DC" w:rsidR="003835DA" w:rsidRPr="00A17826" w:rsidRDefault="003835DA" w:rsidP="00D5341A">
      <w:pPr>
        <w:rPr>
          <w:lang w:val="ru-RU"/>
        </w:rPr>
      </w:pPr>
      <w:r>
        <w:t xml:space="preserve">Тобто в системі будуть товари для яких сформовані списки тільки </w:t>
      </w:r>
      <w:r w:rsidRPr="0009219C">
        <w:t>Об'єму</w:t>
      </w:r>
      <w:r w:rsidR="007228E9">
        <w:t xml:space="preserve">, а будуть ті, що крім </w:t>
      </w:r>
      <w:r w:rsidR="007228E9" w:rsidRPr="0009219C">
        <w:t>Об'єму</w:t>
      </w:r>
      <w:r w:rsidR="007228E9">
        <w:t xml:space="preserve"> містять ще набір</w:t>
      </w:r>
      <w:r w:rsidR="00A17826" w:rsidRPr="00A17826">
        <w:rPr>
          <w:lang w:val="ru-RU"/>
        </w:rPr>
        <w:t>:</w:t>
      </w:r>
      <w:r w:rsidR="005A7491">
        <w:t xml:space="preserve"> </w:t>
      </w:r>
      <w:r w:rsidR="00A17826">
        <w:t xml:space="preserve">Номер тону, Назва тону, </w:t>
      </w:r>
      <w:r w:rsidR="00A17826">
        <w:rPr>
          <w:lang w:val="en-US"/>
        </w:rPr>
        <w:t>HEX</w:t>
      </w:r>
    </w:p>
    <w:p w14:paraId="2CF30C2D" w14:textId="3A05B661" w:rsidR="00072B0A" w:rsidRDefault="00072B0A" w:rsidP="00D5341A">
      <w:pPr>
        <w:rPr>
          <w:lang w:val="ru-RU"/>
        </w:rPr>
      </w:pPr>
      <w:del w:id="33" w:author="Сергій Любимов" w:date="2023-02-06T20:59:00Z">
        <w:r w:rsidDel="00B842F5">
          <w:lastRenderedPageBreak/>
          <w:delText xml:space="preserve">Назва </w:delText>
        </w:r>
      </w:del>
      <w:ins w:id="34" w:author="Сергій Любимов" w:date="2023-02-06T20:59:00Z">
        <w:r w:rsidR="00B842F5">
          <w:rPr>
            <w:lang w:val="ru-RU"/>
          </w:rPr>
          <w:t>Код НАВ</w:t>
        </w:r>
        <w:r w:rsidR="00B842F5">
          <w:t xml:space="preserve"> </w:t>
        </w:r>
      </w:ins>
      <w:r>
        <w:rPr>
          <w:lang w:val="en-US"/>
        </w:rPr>
        <w:t>Framework</w:t>
      </w:r>
      <w:r w:rsidR="00EF3F5F">
        <w:t>, що буде присвоєний товару є в довідник</w:t>
      </w:r>
      <w:r w:rsidR="008E59D5">
        <w:t xml:space="preserve">у </w:t>
      </w:r>
      <w:r w:rsidR="008E59D5" w:rsidRPr="008E59D5">
        <w:rPr>
          <w:lang w:val="ru-RU"/>
        </w:rPr>
        <w:t>“</w:t>
      </w:r>
      <w:r w:rsidR="008E59D5">
        <w:rPr>
          <w:lang w:val="ru-RU"/>
        </w:rPr>
        <w:t>Тип Товара</w:t>
      </w:r>
      <w:r w:rsidR="008E59D5" w:rsidRPr="008E59D5">
        <w:rPr>
          <w:lang w:val="ru-RU"/>
        </w:rPr>
        <w:t>”</w:t>
      </w:r>
      <w:r w:rsidR="008E59D5">
        <w:rPr>
          <w:lang w:val="ru-RU"/>
        </w:rPr>
        <w:t xml:space="preserve"> та </w:t>
      </w:r>
      <w:proofErr w:type="spellStart"/>
      <w:r w:rsidR="008E59D5">
        <w:rPr>
          <w:lang w:val="ru-RU"/>
        </w:rPr>
        <w:t>дов</w:t>
      </w:r>
      <w:r w:rsidR="008E59D5">
        <w:t>іднику</w:t>
      </w:r>
      <w:proofErr w:type="spellEnd"/>
      <w:r w:rsidR="008E59D5">
        <w:t xml:space="preserve"> </w:t>
      </w:r>
      <w:r w:rsidR="008E59D5" w:rsidRPr="008E59D5">
        <w:rPr>
          <w:lang w:val="ru-RU"/>
        </w:rPr>
        <w:t>“</w:t>
      </w:r>
      <w:r w:rsidR="008E59D5">
        <w:rPr>
          <w:lang w:val="ru-RU"/>
        </w:rPr>
        <w:t>Торго</w:t>
      </w:r>
      <w:r w:rsidR="00314DDB">
        <w:rPr>
          <w:lang w:val="ru-RU"/>
        </w:rPr>
        <w:t>в</w:t>
      </w:r>
      <w:r w:rsidR="008E59D5">
        <w:rPr>
          <w:lang w:val="ru-RU"/>
        </w:rPr>
        <w:t>ая марка</w:t>
      </w:r>
      <w:r w:rsidR="008E59D5" w:rsidRPr="008E59D5">
        <w:rPr>
          <w:lang w:val="ru-RU"/>
        </w:rPr>
        <w:t>”</w:t>
      </w:r>
      <w:r w:rsidR="008E59D5">
        <w:rPr>
          <w:lang w:val="ru-RU"/>
        </w:rPr>
        <w:t xml:space="preserve">. </w:t>
      </w:r>
      <w:r w:rsidR="00113AAE">
        <w:rPr>
          <w:lang w:val="ru-RU"/>
        </w:rPr>
        <w:t xml:space="preserve">В </w:t>
      </w:r>
      <w:r w:rsidR="00113AAE" w:rsidRPr="008E59D5">
        <w:rPr>
          <w:lang w:val="ru-RU"/>
        </w:rPr>
        <w:t>“</w:t>
      </w:r>
      <w:r w:rsidR="00113AAE">
        <w:rPr>
          <w:lang w:val="ru-RU"/>
        </w:rPr>
        <w:t>Тип Товара</w:t>
      </w:r>
      <w:r w:rsidR="00113AAE" w:rsidRPr="008E59D5">
        <w:rPr>
          <w:lang w:val="ru-RU"/>
        </w:rPr>
        <w:t>”</w:t>
      </w:r>
      <w:r w:rsidR="00113AAE">
        <w:rPr>
          <w:lang w:val="ru-RU"/>
        </w:rPr>
        <w:t xml:space="preserve"> </w:t>
      </w:r>
      <w:r w:rsidR="00113AAE">
        <w:t xml:space="preserve">є тільки </w:t>
      </w:r>
      <w:r w:rsidR="00D14DAB">
        <w:t xml:space="preserve">4 значення для </w:t>
      </w:r>
      <w:proofErr w:type="spellStart"/>
      <w:r w:rsidR="00D14DAB">
        <w:t>вибора</w:t>
      </w:r>
      <w:proofErr w:type="spellEnd"/>
      <w:r w:rsidR="00D14DAB">
        <w:t xml:space="preserve"> </w:t>
      </w:r>
      <w:r w:rsidR="004B18F9">
        <w:rPr>
          <w:lang w:val="en-US"/>
        </w:rPr>
        <w:t>framework</w:t>
      </w:r>
      <w:r w:rsidR="00D14DAB" w:rsidRPr="00D14DAB">
        <w:rPr>
          <w:lang w:val="ru-RU"/>
        </w:rPr>
        <w:t>:</w:t>
      </w:r>
    </w:p>
    <w:p w14:paraId="0267F309" w14:textId="7A55BF6B" w:rsidR="00D14DAB" w:rsidRPr="00F81A0C" w:rsidRDefault="00206A6C" w:rsidP="00206A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Promoti</w:t>
      </w:r>
      <w:r w:rsidR="00F81A0C">
        <w:rPr>
          <w:lang w:val="en-US"/>
        </w:rPr>
        <w:t>on</w:t>
      </w:r>
    </w:p>
    <w:p w14:paraId="1D2E8A58" w14:textId="1F291BA4" w:rsidR="00F81A0C" w:rsidRPr="00F322F2" w:rsidRDefault="00BE7E9B" w:rsidP="00206A6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Par</w:t>
      </w:r>
      <w:r w:rsidR="00F322F2">
        <w:rPr>
          <w:lang w:val="en-US"/>
        </w:rPr>
        <w:t>f_all</w:t>
      </w:r>
      <w:proofErr w:type="spellEnd"/>
    </w:p>
    <w:p w14:paraId="77B76D78" w14:textId="2BAA0FF3" w:rsidR="00F322F2" w:rsidRPr="00F86A42" w:rsidRDefault="00F86A42" w:rsidP="00206A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Skin</w:t>
      </w:r>
    </w:p>
    <w:p w14:paraId="4D77C751" w14:textId="3A1E40DB" w:rsidR="00F86A42" w:rsidRPr="00206A6C" w:rsidRDefault="00386DB9" w:rsidP="00206A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Уникальный </w:t>
      </w:r>
      <w:r>
        <w:rPr>
          <w:lang w:val="en-US"/>
        </w:rPr>
        <w:t xml:space="preserve">framework </w:t>
      </w:r>
      <w:r w:rsidR="00314DDB">
        <w:rPr>
          <w:lang w:val="ru-RU"/>
        </w:rPr>
        <w:t>ТМ</w:t>
      </w:r>
      <w:ins w:id="35" w:author="Сергій Любимов" w:date="2023-02-06T20:59:00Z">
        <w:r w:rsidR="00B842F5">
          <w:rPr>
            <w:lang w:val="ru-RU"/>
          </w:rPr>
          <w:t xml:space="preserve"> (по этому значению код </w:t>
        </w:r>
        <w:proofErr w:type="spellStart"/>
        <w:r w:rsidR="00B842F5">
          <w:rPr>
            <w:lang w:val="ru-RU"/>
          </w:rPr>
          <w:t>феймворк</w:t>
        </w:r>
        <w:proofErr w:type="spellEnd"/>
        <w:r w:rsidR="00B842F5">
          <w:rPr>
            <w:lang w:val="ru-RU"/>
          </w:rPr>
          <w:t xml:space="preserve"> подбирается из справочника ТМ на основании правила</w:t>
        </w:r>
      </w:ins>
      <w:ins w:id="36" w:author="Сергій Любимов" w:date="2023-02-06T21:01:00Z">
        <w:r w:rsidR="00BF72FB">
          <w:rPr>
            <w:lang w:val="ru-RU"/>
          </w:rPr>
          <w:t>, в справочнике фреймворков отсутствует</w:t>
        </w:r>
      </w:ins>
      <w:ins w:id="37" w:author="Сергій Любимов" w:date="2023-02-06T20:59:00Z">
        <w:r w:rsidR="00B842F5">
          <w:rPr>
            <w:lang w:val="ru-RU"/>
          </w:rPr>
          <w:t>)</w:t>
        </w:r>
      </w:ins>
    </w:p>
    <w:p w14:paraId="0729F21E" w14:textId="4264B7FC" w:rsidR="00D5341A" w:rsidRDefault="00257FB8" w:rsidP="00D5341A">
      <w:r>
        <w:rPr>
          <w:lang w:val="en-US"/>
        </w:rPr>
        <w:t>Framework</w:t>
      </w:r>
      <w:r w:rsidRPr="00257FB8">
        <w:rPr>
          <w:lang w:val="ru-RU"/>
        </w:rPr>
        <w:t xml:space="preserve"> </w:t>
      </w:r>
      <w:r>
        <w:rPr>
          <w:lang w:val="ru-RU"/>
        </w:rPr>
        <w:t>присвою</w:t>
      </w:r>
      <w:proofErr w:type="spellStart"/>
      <w:r>
        <w:t>ється</w:t>
      </w:r>
      <w:proofErr w:type="spellEnd"/>
      <w:r>
        <w:t xml:space="preserve"> товару автоматично на </w:t>
      </w:r>
      <w:r w:rsidR="00072B0A">
        <w:t xml:space="preserve">основі </w:t>
      </w:r>
      <w:proofErr w:type="spellStart"/>
      <w:r w:rsidR="00072B0A">
        <w:t>двух</w:t>
      </w:r>
      <w:proofErr w:type="spellEnd"/>
      <w:r w:rsidR="00072B0A">
        <w:t xml:space="preserve"> правил:</w:t>
      </w:r>
    </w:p>
    <w:p w14:paraId="553280DF" w14:textId="72E554ED" w:rsidR="00314DDB" w:rsidRPr="00B328D4" w:rsidRDefault="00314DDB" w:rsidP="001E0FD0">
      <w:pPr>
        <w:pStyle w:val="ListParagraph"/>
        <w:numPr>
          <w:ilvl w:val="0"/>
          <w:numId w:val="3"/>
        </w:numPr>
      </w:pPr>
      <w:r w:rsidRPr="001E0FD0">
        <w:t>Якщо при створенн</w:t>
      </w:r>
      <w:r>
        <w:t xml:space="preserve">і товару був </w:t>
      </w:r>
      <w:r w:rsidR="004B18F9">
        <w:t xml:space="preserve">вибраний </w:t>
      </w:r>
      <w:r w:rsidR="004B18F9" w:rsidRPr="001E0FD0">
        <w:t xml:space="preserve">“Тип </w:t>
      </w:r>
      <w:proofErr w:type="spellStart"/>
      <w:r w:rsidR="004B18F9" w:rsidRPr="001E0FD0">
        <w:t>товара</w:t>
      </w:r>
      <w:proofErr w:type="spellEnd"/>
      <w:r w:rsidR="004B18F9" w:rsidRPr="001E0FD0">
        <w:t xml:space="preserve">” </w:t>
      </w:r>
      <w:r w:rsidR="004B18F9">
        <w:t>в якому прив</w:t>
      </w:r>
      <w:r w:rsidR="004B18F9" w:rsidRPr="001E0FD0">
        <w:t xml:space="preserve">’язане одне з трьох значень </w:t>
      </w:r>
      <w:r w:rsidR="004B18F9" w:rsidRPr="001E0FD0">
        <w:rPr>
          <w:lang w:val="en-US"/>
        </w:rPr>
        <w:t>framework</w:t>
      </w:r>
      <w:r w:rsidR="004B18F9" w:rsidRPr="001E0FD0">
        <w:t xml:space="preserve"> </w:t>
      </w:r>
      <w:r w:rsidR="001E0FD0" w:rsidRPr="001E0FD0">
        <w:t xml:space="preserve">“ </w:t>
      </w:r>
      <w:proofErr w:type="spellStart"/>
      <w:r w:rsidR="001E0FD0" w:rsidRPr="001E0FD0">
        <w:rPr>
          <w:lang w:val="ru-RU"/>
        </w:rPr>
        <w:t>Promotion</w:t>
      </w:r>
      <w:proofErr w:type="spellEnd"/>
      <w:r w:rsidR="001E0FD0" w:rsidRPr="001E0FD0">
        <w:t>”, ”</w:t>
      </w:r>
      <w:proofErr w:type="spellStart"/>
      <w:r w:rsidR="001E0FD0">
        <w:rPr>
          <w:lang w:val="en-US"/>
        </w:rPr>
        <w:t>Parf</w:t>
      </w:r>
      <w:proofErr w:type="spellEnd"/>
      <w:r w:rsidR="00B328D4" w:rsidRPr="00B328D4">
        <w:t>_</w:t>
      </w:r>
      <w:r w:rsidR="00B328D4">
        <w:rPr>
          <w:lang w:val="en-US"/>
        </w:rPr>
        <w:t>all</w:t>
      </w:r>
      <w:r w:rsidR="001E0FD0" w:rsidRPr="001E0FD0">
        <w:t>”</w:t>
      </w:r>
      <w:r w:rsidR="00B328D4" w:rsidRPr="00B328D4">
        <w:t xml:space="preserve"> або </w:t>
      </w:r>
      <w:r w:rsidR="001E0FD0" w:rsidRPr="001E0FD0">
        <w:t>”</w:t>
      </w:r>
      <w:r w:rsidR="00B328D4">
        <w:rPr>
          <w:lang w:val="en-US"/>
        </w:rPr>
        <w:t>Skin</w:t>
      </w:r>
      <w:r w:rsidR="001E0FD0" w:rsidRPr="001E0FD0">
        <w:t>”</w:t>
      </w:r>
      <w:r w:rsidR="00B328D4" w:rsidRPr="00B328D4">
        <w:t xml:space="preserve">, то на товар автоматично </w:t>
      </w:r>
      <w:proofErr w:type="spellStart"/>
      <w:r w:rsidR="00B328D4" w:rsidRPr="00B328D4">
        <w:t>прив’язуэться</w:t>
      </w:r>
      <w:proofErr w:type="spellEnd"/>
      <w:r w:rsidR="00B328D4" w:rsidRPr="00B328D4">
        <w:t xml:space="preserve"> даний </w:t>
      </w:r>
      <w:r w:rsidR="00B328D4">
        <w:rPr>
          <w:lang w:val="en-US"/>
        </w:rPr>
        <w:t>framework</w:t>
      </w:r>
    </w:p>
    <w:p w14:paraId="5BFC766A" w14:textId="0B63EF82" w:rsidR="00B328D4" w:rsidRPr="008804A6" w:rsidRDefault="004B7E76" w:rsidP="001E0FD0">
      <w:pPr>
        <w:pStyle w:val="ListParagraph"/>
        <w:numPr>
          <w:ilvl w:val="0"/>
          <w:numId w:val="3"/>
        </w:num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при </w:t>
      </w:r>
      <w:r w:rsidR="00103659" w:rsidRPr="001E0FD0">
        <w:t>створенн</w:t>
      </w:r>
      <w:r w:rsidR="00103659">
        <w:t xml:space="preserve">і товару був вибраний </w:t>
      </w:r>
      <w:r w:rsidR="00103659" w:rsidRPr="001E0FD0">
        <w:t xml:space="preserve">“Тип </w:t>
      </w:r>
      <w:proofErr w:type="spellStart"/>
      <w:r w:rsidR="00103659" w:rsidRPr="001E0FD0">
        <w:t>товара</w:t>
      </w:r>
      <w:proofErr w:type="spellEnd"/>
      <w:r w:rsidR="00103659" w:rsidRPr="001E0FD0">
        <w:t xml:space="preserve">” </w:t>
      </w:r>
      <w:r w:rsidR="00103659">
        <w:t>в якому прив</w:t>
      </w:r>
      <w:r w:rsidR="00103659" w:rsidRPr="001E0FD0">
        <w:t>’язане значен</w:t>
      </w:r>
      <w:r w:rsidR="00103659">
        <w:t>ня</w:t>
      </w:r>
      <w:r w:rsidR="00103659" w:rsidRPr="001E0FD0">
        <w:t xml:space="preserve"> </w:t>
      </w:r>
      <w:r w:rsidR="00103659" w:rsidRPr="001E0FD0">
        <w:rPr>
          <w:lang w:val="en-US"/>
        </w:rPr>
        <w:t>framework</w:t>
      </w:r>
      <w:r w:rsidR="00103659" w:rsidRPr="001E0FD0">
        <w:t xml:space="preserve"> “ </w:t>
      </w:r>
      <w:r w:rsidR="00103659">
        <w:rPr>
          <w:lang w:val="ru-RU"/>
        </w:rPr>
        <w:t xml:space="preserve">Уникальный </w:t>
      </w:r>
      <w:r w:rsidR="00900DE6">
        <w:rPr>
          <w:lang w:val="en-US"/>
        </w:rPr>
        <w:t>framework</w:t>
      </w:r>
      <w:r w:rsidR="00900DE6" w:rsidRPr="00900DE6">
        <w:rPr>
          <w:lang w:val="ru-RU"/>
        </w:rPr>
        <w:t xml:space="preserve"> </w:t>
      </w:r>
      <w:r w:rsidR="00900DE6">
        <w:rPr>
          <w:lang w:val="ru-RU"/>
        </w:rPr>
        <w:t>ТМ</w:t>
      </w:r>
      <w:r w:rsidR="00103659" w:rsidRPr="001E0FD0">
        <w:t>”,</w:t>
      </w:r>
      <w:r w:rsidR="00900DE6">
        <w:rPr>
          <w:lang w:val="ru-RU"/>
        </w:rPr>
        <w:t xml:space="preserve"> то </w:t>
      </w:r>
      <w:r w:rsidR="001B34A1">
        <w:rPr>
          <w:lang w:val="ru-RU"/>
        </w:rPr>
        <w:t xml:space="preserve">на товар </w:t>
      </w:r>
      <w:proofErr w:type="spellStart"/>
      <w:r w:rsidR="001B34A1">
        <w:rPr>
          <w:lang w:val="ru-RU"/>
        </w:rPr>
        <w:t>прив</w:t>
      </w:r>
      <w:r w:rsidR="001B34A1" w:rsidRPr="001B34A1">
        <w:rPr>
          <w:lang w:val="ru-RU"/>
        </w:rPr>
        <w:t>’</w:t>
      </w:r>
      <w:r w:rsidR="001B34A1">
        <w:rPr>
          <w:lang w:val="ru-RU"/>
        </w:rPr>
        <w:t>язу</w:t>
      </w:r>
      <w:proofErr w:type="spellEnd"/>
      <w:r w:rsidR="001B34A1">
        <w:t>є</w:t>
      </w:r>
      <w:proofErr w:type="spellStart"/>
      <w:r w:rsidR="001B34A1">
        <w:rPr>
          <w:lang w:val="ru-RU"/>
        </w:rPr>
        <w:t>ться</w:t>
      </w:r>
      <w:proofErr w:type="spellEnd"/>
      <w:r w:rsidR="001B34A1">
        <w:rPr>
          <w:lang w:val="ru-RU"/>
        </w:rPr>
        <w:t xml:space="preserve"> автоматично  </w:t>
      </w:r>
      <w:r w:rsidR="001B34A1" w:rsidRPr="001E0FD0">
        <w:rPr>
          <w:lang w:val="en-US"/>
        </w:rPr>
        <w:t>framework</w:t>
      </w:r>
      <w:r w:rsidR="001B34A1" w:rsidRPr="001B34A1">
        <w:rPr>
          <w:lang w:val="ru-RU"/>
        </w:rPr>
        <w:t xml:space="preserve">, </w:t>
      </w:r>
      <w:proofErr w:type="spellStart"/>
      <w:r w:rsidR="001B34A1">
        <w:rPr>
          <w:lang w:val="ru-RU"/>
        </w:rPr>
        <w:t>що</w:t>
      </w:r>
      <w:proofErr w:type="spellEnd"/>
      <w:r w:rsidR="001B34A1">
        <w:rPr>
          <w:lang w:val="ru-RU"/>
        </w:rPr>
        <w:t xml:space="preserve"> </w:t>
      </w:r>
      <w:proofErr w:type="spellStart"/>
      <w:r w:rsidR="001844CB">
        <w:rPr>
          <w:lang w:val="ru-RU"/>
        </w:rPr>
        <w:t>прив</w:t>
      </w:r>
      <w:r w:rsidR="001844CB" w:rsidRPr="001844CB">
        <w:rPr>
          <w:lang w:val="ru-RU"/>
        </w:rPr>
        <w:t>’</w:t>
      </w:r>
      <w:r w:rsidR="001844CB">
        <w:rPr>
          <w:lang w:val="ru-RU"/>
        </w:rPr>
        <w:t>язаний</w:t>
      </w:r>
      <w:proofErr w:type="spellEnd"/>
      <w:r w:rsidR="001844CB">
        <w:rPr>
          <w:lang w:val="ru-RU"/>
        </w:rPr>
        <w:t xml:space="preserve"> до </w:t>
      </w:r>
      <w:proofErr w:type="spellStart"/>
      <w:r w:rsidR="001844CB">
        <w:rPr>
          <w:lang w:val="ru-RU"/>
        </w:rPr>
        <w:t>торгово</w:t>
      </w:r>
      <w:proofErr w:type="spellEnd"/>
      <w:r w:rsidR="001844CB">
        <w:t xml:space="preserve">ї </w:t>
      </w:r>
      <w:r w:rsidR="001844CB">
        <w:rPr>
          <w:lang w:val="ru-RU"/>
        </w:rPr>
        <w:t>марки</w:t>
      </w:r>
    </w:p>
    <w:p w14:paraId="78621683" w14:textId="744FDB55" w:rsidR="008804A6" w:rsidRDefault="008804A6" w:rsidP="008804A6">
      <w:r>
        <w:rPr>
          <w:lang w:val="ru-RU"/>
        </w:rPr>
        <w:t xml:space="preserve">При ручному </w:t>
      </w:r>
      <w:r>
        <w:t xml:space="preserve">вводі </w:t>
      </w:r>
      <w:r w:rsidR="00E50F14">
        <w:t xml:space="preserve">поля </w:t>
      </w:r>
      <w:r w:rsidR="00E50F14" w:rsidRPr="00C013F3">
        <w:rPr>
          <w:lang w:val="ru-RU"/>
        </w:rPr>
        <w:t>“</w:t>
      </w:r>
      <w:r w:rsidR="00E50F14">
        <w:rPr>
          <w:lang w:val="ru-RU"/>
        </w:rPr>
        <w:t>Торговая марка</w:t>
      </w:r>
      <w:r w:rsidR="00E50F14" w:rsidRPr="00C013F3">
        <w:rPr>
          <w:lang w:val="ru-RU"/>
        </w:rPr>
        <w:t>”</w:t>
      </w:r>
      <w:r w:rsidR="00E50F14">
        <w:rPr>
          <w:lang w:val="ru-RU"/>
        </w:rPr>
        <w:t xml:space="preserve">, </w:t>
      </w:r>
      <w:r w:rsidR="00E50F14" w:rsidRPr="00C013F3">
        <w:rPr>
          <w:lang w:val="ru-RU"/>
        </w:rPr>
        <w:t>”</w:t>
      </w:r>
      <w:r w:rsidR="00E50F14">
        <w:rPr>
          <w:lang w:val="ru-RU"/>
        </w:rPr>
        <w:t>Семейство</w:t>
      </w:r>
      <w:r w:rsidR="00E50F14" w:rsidRPr="00C013F3">
        <w:rPr>
          <w:lang w:val="ru-RU"/>
        </w:rPr>
        <w:t>”</w:t>
      </w:r>
      <w:r w:rsidR="00E50F14">
        <w:rPr>
          <w:lang w:val="ru-RU"/>
        </w:rPr>
        <w:t xml:space="preserve"> и </w:t>
      </w:r>
      <w:r w:rsidR="00E50F14" w:rsidRPr="00C013F3">
        <w:rPr>
          <w:lang w:val="ru-RU"/>
        </w:rPr>
        <w:t>”</w:t>
      </w:r>
      <w:r w:rsidR="00C013F3">
        <w:rPr>
          <w:lang w:val="ru-RU"/>
        </w:rPr>
        <w:t>Тип товара</w:t>
      </w:r>
      <w:r w:rsidR="00E50F14" w:rsidRPr="00C013F3">
        <w:rPr>
          <w:lang w:val="ru-RU"/>
        </w:rPr>
        <w:t>”</w:t>
      </w:r>
      <w:r w:rsidR="00C013F3">
        <w:rPr>
          <w:lang w:val="ru-RU"/>
        </w:rPr>
        <w:t xml:space="preserve"> </w:t>
      </w:r>
      <w:r w:rsidR="00C013F3">
        <w:t xml:space="preserve">є </w:t>
      </w:r>
      <w:proofErr w:type="spellStart"/>
      <w:r w:rsidR="00C013F3">
        <w:t>випадаючими</w:t>
      </w:r>
      <w:proofErr w:type="spellEnd"/>
      <w:r w:rsidR="00C013F3">
        <w:t xml:space="preserve"> списками. Ввести </w:t>
      </w:r>
      <w:r w:rsidR="00824121">
        <w:t>помилкове значення можливості немає.</w:t>
      </w:r>
    </w:p>
    <w:p w14:paraId="711BDBE9" w14:textId="39AC654B" w:rsidR="00824121" w:rsidRDefault="00824121" w:rsidP="008804A6">
      <w:r>
        <w:t xml:space="preserve">При імпорті постачальник може </w:t>
      </w:r>
      <w:r w:rsidR="007452B4">
        <w:t xml:space="preserve">ввести неіснуюче значення в поля </w:t>
      </w:r>
      <w:r w:rsidR="007452B4" w:rsidRPr="00C013F3">
        <w:rPr>
          <w:lang w:val="ru-RU"/>
        </w:rPr>
        <w:t>“</w:t>
      </w:r>
      <w:r w:rsidR="007452B4">
        <w:rPr>
          <w:lang w:val="ru-RU"/>
        </w:rPr>
        <w:t>Торговая марка</w:t>
      </w:r>
      <w:r w:rsidR="007452B4" w:rsidRPr="00C013F3">
        <w:rPr>
          <w:lang w:val="ru-RU"/>
        </w:rPr>
        <w:t>”</w:t>
      </w:r>
      <w:r w:rsidR="007452B4">
        <w:rPr>
          <w:lang w:val="ru-RU"/>
        </w:rPr>
        <w:t xml:space="preserve">, </w:t>
      </w:r>
      <w:r w:rsidR="007452B4" w:rsidRPr="00C013F3">
        <w:rPr>
          <w:lang w:val="ru-RU"/>
        </w:rPr>
        <w:t>”</w:t>
      </w:r>
      <w:r w:rsidR="007452B4">
        <w:rPr>
          <w:lang w:val="ru-RU"/>
        </w:rPr>
        <w:t>Семейство</w:t>
      </w:r>
      <w:r w:rsidR="007452B4" w:rsidRPr="00C013F3">
        <w:rPr>
          <w:lang w:val="ru-RU"/>
        </w:rPr>
        <w:t>”</w:t>
      </w:r>
      <w:r w:rsidR="007452B4">
        <w:rPr>
          <w:lang w:val="ru-RU"/>
        </w:rPr>
        <w:t xml:space="preserve"> и </w:t>
      </w:r>
      <w:r w:rsidR="007452B4" w:rsidRPr="00C013F3">
        <w:rPr>
          <w:lang w:val="ru-RU"/>
        </w:rPr>
        <w:t>”</w:t>
      </w:r>
      <w:r w:rsidR="007452B4">
        <w:rPr>
          <w:lang w:val="ru-RU"/>
        </w:rPr>
        <w:t>Тип товара</w:t>
      </w:r>
      <w:r w:rsidR="007452B4" w:rsidRPr="00C013F3">
        <w:rPr>
          <w:lang w:val="ru-RU"/>
        </w:rPr>
        <w:t>”</w:t>
      </w:r>
      <w:r w:rsidR="007452B4">
        <w:rPr>
          <w:lang w:val="ru-RU"/>
        </w:rPr>
        <w:t xml:space="preserve"> та </w:t>
      </w:r>
      <w:proofErr w:type="spellStart"/>
      <w:r w:rsidR="007452B4">
        <w:rPr>
          <w:lang w:val="ru-RU"/>
        </w:rPr>
        <w:t>завантажити</w:t>
      </w:r>
      <w:proofErr w:type="spellEnd"/>
      <w:r w:rsidR="007452B4">
        <w:rPr>
          <w:lang w:val="ru-RU"/>
        </w:rPr>
        <w:t xml:space="preserve"> файл. </w:t>
      </w:r>
      <w:r w:rsidR="007452B4">
        <w:t xml:space="preserve"> </w:t>
      </w:r>
      <w:commentRangeStart w:id="38"/>
      <w:r w:rsidRPr="00824121">
        <w:t xml:space="preserve">Якщо постачальник використовує неіснуюче значення одного з параметрів (Торгова Марка, </w:t>
      </w:r>
      <w:proofErr w:type="spellStart"/>
      <w:r w:rsidRPr="00824121">
        <w:t>Семейство</w:t>
      </w:r>
      <w:proofErr w:type="spellEnd"/>
      <w:r w:rsidRPr="00824121">
        <w:t xml:space="preserve">, Тип товару), то ця позиція передається на товарознавця як помилкова. (відправити на </w:t>
      </w:r>
      <w:proofErr w:type="spellStart"/>
      <w:r w:rsidRPr="00824121">
        <w:t>валідацію</w:t>
      </w:r>
      <w:proofErr w:type="spellEnd"/>
      <w:r w:rsidRPr="00824121">
        <w:t>)</w:t>
      </w:r>
      <w:r w:rsidR="00310C3A">
        <w:t>.</w:t>
      </w:r>
      <w:commentRangeEnd w:id="38"/>
      <w:r w:rsidR="00BF72FB">
        <w:rPr>
          <w:rStyle w:val="CommentReference"/>
        </w:rPr>
        <w:commentReference w:id="38"/>
      </w:r>
      <w:r w:rsidR="00310C3A">
        <w:t xml:space="preserve"> Тобто ми її маємо завантажити в систему, але зберіга</w:t>
      </w:r>
      <w:r w:rsidR="00070F21">
        <w:t>ти її у тимчасових таблицях (як варіант)</w:t>
      </w:r>
      <w:r w:rsidR="006D735E">
        <w:t xml:space="preserve"> та відправити повідомлення товарознавцю</w:t>
      </w:r>
      <w:r w:rsidR="000201C9">
        <w:t>.</w:t>
      </w:r>
    </w:p>
    <w:p w14:paraId="6C94C5CA" w14:textId="267B9FF2" w:rsidR="000201C9" w:rsidRPr="00B84ECB" w:rsidRDefault="000201C9" w:rsidP="004C1417">
      <w:pPr>
        <w:pStyle w:val="Heading2"/>
        <w:rPr>
          <w:color w:val="FFFFFF" w:themeColor="background1"/>
          <w:highlight w:val="black"/>
        </w:rPr>
      </w:pPr>
      <w:bookmarkStart w:id="39" w:name="_Toc126509379"/>
      <w:r w:rsidRPr="00B84ECB">
        <w:rPr>
          <w:color w:val="FFFFFF" w:themeColor="background1"/>
          <w:highlight w:val="black"/>
        </w:rPr>
        <w:t>Формування даних</w:t>
      </w:r>
      <w:r w:rsidR="008836D3" w:rsidRPr="00B84ECB">
        <w:rPr>
          <w:color w:val="FFFFFF" w:themeColor="background1"/>
          <w:highlight w:val="black"/>
        </w:rPr>
        <w:t xml:space="preserve"> для </w:t>
      </w:r>
      <w:r w:rsidR="004C1417" w:rsidRPr="00B84ECB">
        <w:rPr>
          <w:color w:val="FFFFFF" w:themeColor="background1"/>
          <w:highlight w:val="black"/>
        </w:rPr>
        <w:t>поля товару “Об’єм”</w:t>
      </w:r>
      <w:bookmarkEnd w:id="39"/>
    </w:p>
    <w:p w14:paraId="6095A9F6" w14:textId="34320B4A" w:rsidR="004C1417" w:rsidRPr="00B80EAB" w:rsidRDefault="00B80EAB" w:rsidP="004C1417">
      <w:r>
        <w:rPr>
          <w:lang w:val="ru-RU"/>
        </w:rPr>
        <w:t xml:space="preserve">Приклад </w:t>
      </w:r>
      <w:r>
        <w:t>існуючої таблиці:</w:t>
      </w:r>
      <w:r>
        <w:br/>
      </w:r>
      <w:r>
        <w:rPr>
          <w:noProof/>
          <w:lang w:val="ru-RU" w:eastAsia="ru-RU"/>
        </w:rPr>
        <w:drawing>
          <wp:inline distT="0" distB="0" distL="0" distR="0" wp14:anchorId="7EE7E394" wp14:editId="0802C9FA">
            <wp:extent cx="6120765" cy="454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4B4E" w14:textId="34ABE0E4" w:rsidR="004C1417" w:rsidRDefault="00290165" w:rsidP="008804A6">
      <w:pPr>
        <w:rPr>
          <w:lang w:val="en-US"/>
        </w:rPr>
      </w:pPr>
      <w:r w:rsidRPr="00545BD5">
        <w:t xml:space="preserve">Для формування списку </w:t>
      </w:r>
      <w:r w:rsidR="00A51B53" w:rsidRPr="00545BD5">
        <w:t>можливих значень об’</w:t>
      </w:r>
      <w:r w:rsidR="00A51B53">
        <w:t xml:space="preserve">єму ми у </w:t>
      </w:r>
      <w:r w:rsidR="00A51B53">
        <w:rPr>
          <w:lang w:val="en-US"/>
        </w:rPr>
        <w:t>framework</w:t>
      </w:r>
      <w:r w:rsidR="00A51B53" w:rsidRPr="00545BD5">
        <w:t xml:space="preserve"> ма</w:t>
      </w:r>
      <w:r w:rsidR="00A51B53">
        <w:t xml:space="preserve">ємо взяти </w:t>
      </w:r>
      <w:r w:rsidR="00545BD5" w:rsidRPr="00545BD5">
        <w:t>“</w:t>
      </w:r>
      <w:r w:rsidR="00545BD5">
        <w:rPr>
          <w:lang w:val="en-US"/>
        </w:rPr>
        <w:t>Code</w:t>
      </w:r>
      <w:r w:rsidR="00545BD5" w:rsidRPr="00545BD5">
        <w:t>” (</w:t>
      </w:r>
      <w:proofErr w:type="spellStart"/>
      <w:r w:rsidR="00545BD5" w:rsidRPr="00545BD5">
        <w:t>Базовое</w:t>
      </w:r>
      <w:proofErr w:type="spellEnd"/>
      <w:r w:rsidR="00545BD5" w:rsidRPr="00545BD5">
        <w:t xml:space="preserve"> </w:t>
      </w:r>
      <w:proofErr w:type="spellStart"/>
      <w:r w:rsidR="00545BD5" w:rsidRPr="00545BD5">
        <w:t>значение</w:t>
      </w:r>
      <w:proofErr w:type="spellEnd"/>
      <w:r w:rsidR="00545BD5" w:rsidRPr="00545BD5">
        <w:t xml:space="preserve">), </w:t>
      </w:r>
      <w:r w:rsidR="00545BD5">
        <w:t>що відповідає за об</w:t>
      </w:r>
      <w:r w:rsidR="00545BD5" w:rsidRPr="00545BD5">
        <w:t>’</w:t>
      </w:r>
      <w:r w:rsidR="00545BD5">
        <w:t xml:space="preserve">єм. Критерій відбору </w:t>
      </w:r>
      <w:r w:rsidR="00545BD5">
        <w:rPr>
          <w:lang w:val="en-US"/>
        </w:rPr>
        <w:t>“Is volume” = 1</w:t>
      </w:r>
      <w:r w:rsidR="005B30ED">
        <w:rPr>
          <w:lang w:val="en-US"/>
        </w:rPr>
        <w:t>.</w:t>
      </w:r>
    </w:p>
    <w:p w14:paraId="510F74DE" w14:textId="6360526A" w:rsidR="005B30ED" w:rsidRDefault="005B30ED" w:rsidP="008804A6">
      <w:pPr>
        <w:rPr>
          <w:lang w:val="ru-RU"/>
        </w:rPr>
      </w:pPr>
      <w:r>
        <w:rPr>
          <w:lang w:val="ru-RU"/>
        </w:rPr>
        <w:t>На</w:t>
      </w:r>
      <w:r w:rsidRPr="0070210D">
        <w:rPr>
          <w:lang w:val="ru-RU"/>
        </w:rPr>
        <w:t xml:space="preserve"> </w:t>
      </w:r>
      <w:r>
        <w:rPr>
          <w:lang w:val="ru-RU"/>
        </w:rPr>
        <w:t>основ</w:t>
      </w:r>
      <w:r>
        <w:t>і зв</w:t>
      </w:r>
      <w:r w:rsidRPr="0070210D">
        <w:rPr>
          <w:lang w:val="ru-RU"/>
        </w:rPr>
        <w:t>’</w:t>
      </w:r>
      <w:proofErr w:type="spellStart"/>
      <w:r>
        <w:rPr>
          <w:lang w:val="ru-RU"/>
        </w:rPr>
        <w:t>язки</w:t>
      </w:r>
      <w:proofErr w:type="spellEnd"/>
      <w:r w:rsidRPr="0070210D">
        <w:rPr>
          <w:lang w:val="ru-RU"/>
        </w:rPr>
        <w:t xml:space="preserve"> </w:t>
      </w:r>
      <w:proofErr w:type="spellStart"/>
      <w:r>
        <w:rPr>
          <w:lang w:val="ru-RU"/>
        </w:rPr>
        <w:t>значеннь</w:t>
      </w:r>
      <w:proofErr w:type="spellEnd"/>
      <w:r w:rsidRPr="0070210D">
        <w:rPr>
          <w:lang w:val="ru-RU"/>
        </w:rPr>
        <w:t xml:space="preserve"> </w:t>
      </w:r>
      <w:r>
        <w:rPr>
          <w:lang w:val="en-US"/>
        </w:rPr>
        <w:t>Framework</w:t>
      </w:r>
      <w:r w:rsidRPr="0070210D">
        <w:rPr>
          <w:lang w:val="ru-RU"/>
        </w:rPr>
        <w:t>_</w:t>
      </w:r>
      <w:r>
        <w:rPr>
          <w:lang w:val="en-US"/>
        </w:rPr>
        <w:t>code</w:t>
      </w:r>
      <w:r w:rsidRPr="0070210D">
        <w:rPr>
          <w:lang w:val="ru-RU"/>
        </w:rPr>
        <w:t xml:space="preserve"> &amp; </w:t>
      </w:r>
      <w:r>
        <w:rPr>
          <w:lang w:val="en-US"/>
        </w:rPr>
        <w:t>Code</w:t>
      </w:r>
      <w:r w:rsidRPr="0070210D">
        <w:rPr>
          <w:lang w:val="ru-RU"/>
        </w:rPr>
        <w:t xml:space="preserve"> </w:t>
      </w:r>
      <w:r w:rsidR="0070210D">
        <w:rPr>
          <w:lang w:val="ru-RU"/>
        </w:rPr>
        <w:t>система форму</w:t>
      </w:r>
      <w:r w:rsidR="0070210D">
        <w:t>є</w:t>
      </w:r>
      <w:r w:rsidR="0070210D">
        <w:rPr>
          <w:lang w:val="ru-RU"/>
        </w:rPr>
        <w:t xml:space="preserve"> список </w:t>
      </w:r>
      <w:proofErr w:type="spellStart"/>
      <w:r w:rsidR="0070210D">
        <w:rPr>
          <w:lang w:val="ru-RU"/>
        </w:rPr>
        <w:t>значень</w:t>
      </w:r>
      <w:proofErr w:type="spellEnd"/>
      <w:r w:rsidR="0070210D">
        <w:rPr>
          <w:lang w:val="ru-RU"/>
        </w:rPr>
        <w:t xml:space="preserve"> для поля об</w:t>
      </w:r>
      <w:r w:rsidR="0070210D" w:rsidRPr="0070210D">
        <w:rPr>
          <w:lang w:val="ru-RU"/>
        </w:rPr>
        <w:t>’</w:t>
      </w:r>
      <w:proofErr w:type="spellStart"/>
      <w:r w:rsidR="00CA23AB">
        <w:t>єм</w:t>
      </w:r>
      <w:proofErr w:type="spellEnd"/>
      <w:r w:rsidR="00CA23AB">
        <w:t xml:space="preserve"> даного товару</w:t>
      </w:r>
      <w:r w:rsidR="00B47F75">
        <w:rPr>
          <w:lang w:val="ru-RU"/>
        </w:rPr>
        <w:t xml:space="preserve">. </w:t>
      </w:r>
      <w:r w:rsidR="00B47F75">
        <w:t>Перелік значень</w:t>
      </w:r>
      <w:r w:rsidR="00E8001F">
        <w:t xml:space="preserve"> об</w:t>
      </w:r>
      <w:r w:rsidR="00E8001F" w:rsidRPr="00E8001F">
        <w:rPr>
          <w:lang w:val="ru-RU"/>
        </w:rPr>
        <w:t>’</w:t>
      </w:r>
      <w:proofErr w:type="spellStart"/>
      <w:r w:rsidR="00E8001F">
        <w:t>єму</w:t>
      </w:r>
      <w:proofErr w:type="spellEnd"/>
      <w:r w:rsidR="00E8001F">
        <w:t xml:space="preserve"> треба підтримувати окремо у вигляді довідника  та у </w:t>
      </w:r>
      <w:proofErr w:type="spellStart"/>
      <w:r w:rsidR="00E8001F">
        <w:t>прив</w:t>
      </w:r>
      <w:proofErr w:type="spellEnd"/>
      <w:r w:rsidR="00E8001F" w:rsidRPr="00E8001F">
        <w:rPr>
          <w:lang w:val="ru-RU"/>
        </w:rPr>
        <w:t>’</w:t>
      </w:r>
      <w:proofErr w:type="spellStart"/>
      <w:r w:rsidR="00E8001F">
        <w:rPr>
          <w:lang w:val="ru-RU"/>
        </w:rPr>
        <w:t>язц</w:t>
      </w:r>
      <w:proofErr w:type="spellEnd"/>
      <w:r w:rsidR="00E8001F">
        <w:t xml:space="preserve">і до </w:t>
      </w:r>
      <w:r w:rsidR="00E8001F">
        <w:rPr>
          <w:lang w:val="en-US"/>
        </w:rPr>
        <w:t>Framework</w:t>
      </w:r>
    </w:p>
    <w:p w14:paraId="0F0657AC" w14:textId="6F2C1213" w:rsidR="006946E6" w:rsidRDefault="006946E6" w:rsidP="008804A6">
      <w:r>
        <w:rPr>
          <w:lang w:val="ru-RU"/>
        </w:rPr>
        <w:t>Приклад таблиц</w:t>
      </w:r>
      <w:r>
        <w:t>і зі значеннями нижче:</w:t>
      </w:r>
    </w:p>
    <w:p w14:paraId="1C0F9E5C" w14:textId="374630E8" w:rsidR="009F6176" w:rsidRDefault="009F6176" w:rsidP="008804A6">
      <w:r>
        <w:t>Ключові колонки таблиці:</w:t>
      </w:r>
    </w:p>
    <w:p w14:paraId="158E3F3A" w14:textId="3746F077" w:rsidR="009F6176" w:rsidRDefault="009F6176" w:rsidP="00C25228">
      <w:pPr>
        <w:pStyle w:val="ListParagraph"/>
        <w:numPr>
          <w:ilvl w:val="0"/>
          <w:numId w:val="5"/>
        </w:numPr>
        <w:rPr>
          <w:lang w:val="en-US"/>
        </w:rPr>
      </w:pPr>
      <w:r w:rsidRPr="00C25228">
        <w:rPr>
          <w:lang w:val="en-US"/>
        </w:rPr>
        <w:t>Framework Code</w:t>
      </w:r>
    </w:p>
    <w:p w14:paraId="0DFF919D" w14:textId="2F053CD9" w:rsidR="00C25228" w:rsidRDefault="00C25228" w:rsidP="00C252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Code</w:t>
      </w:r>
    </w:p>
    <w:p w14:paraId="3FFB7CD1" w14:textId="1126B29F" w:rsidR="00C25228" w:rsidRDefault="00C25228" w:rsidP="00C252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 volume</w:t>
      </w:r>
    </w:p>
    <w:p w14:paraId="39AF68A7" w14:textId="15715FFF" w:rsidR="00C25228" w:rsidRPr="00C25228" w:rsidRDefault="00C25228" w:rsidP="00C252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Value</w:t>
      </w:r>
    </w:p>
    <w:p w14:paraId="1512C4B8" w14:textId="77777777" w:rsidR="00C25228" w:rsidRPr="009F6176" w:rsidRDefault="00C25228" w:rsidP="008804A6">
      <w:pPr>
        <w:rPr>
          <w:lang w:val="en-US"/>
        </w:rPr>
      </w:pPr>
    </w:p>
    <w:p w14:paraId="09BC2244" w14:textId="2A1D7E3E" w:rsidR="006946E6" w:rsidRPr="006946E6" w:rsidRDefault="00F56DF7" w:rsidP="008804A6">
      <w:r>
        <w:rPr>
          <w:noProof/>
          <w:lang w:val="ru-RU" w:eastAsia="ru-RU"/>
        </w:rPr>
        <w:lastRenderedPageBreak/>
        <w:drawing>
          <wp:inline distT="0" distB="0" distL="0" distR="0" wp14:anchorId="4880C965" wp14:editId="79883569">
            <wp:extent cx="6120765" cy="2472055"/>
            <wp:effectExtent l="0" t="0" r="0" b="444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B021" w14:textId="715FC11C" w:rsidR="000201C9" w:rsidRPr="00736868" w:rsidRDefault="00736868" w:rsidP="008804A6">
      <w:r>
        <w:t xml:space="preserve">Для формування </w:t>
      </w:r>
      <w:proofErr w:type="spellStart"/>
      <w:r>
        <w:t>випадаючих</w:t>
      </w:r>
      <w:proofErr w:type="spellEnd"/>
      <w:r>
        <w:t xml:space="preserve"> списків можна використовувати </w:t>
      </w:r>
      <w:r w:rsidR="001B5163">
        <w:t>лише останню таблицю</w:t>
      </w:r>
    </w:p>
    <w:p w14:paraId="1E27EFAB" w14:textId="49197183" w:rsidR="00A23D0E" w:rsidRPr="00C00F8A" w:rsidRDefault="00A23D0E" w:rsidP="00A23D0E">
      <w:pPr>
        <w:pStyle w:val="Heading2"/>
        <w:rPr>
          <w:color w:val="FFFFFF" w:themeColor="background1"/>
          <w:lang w:val="ru-RU"/>
        </w:rPr>
      </w:pPr>
      <w:bookmarkStart w:id="40" w:name="_Toc126509380"/>
      <w:r w:rsidRPr="00C00F8A">
        <w:rPr>
          <w:color w:val="FFFFFF" w:themeColor="background1"/>
          <w:highlight w:val="black"/>
        </w:rPr>
        <w:t xml:space="preserve">Формування даних для полів товару </w:t>
      </w:r>
      <w:r w:rsidRPr="00C00F8A">
        <w:rPr>
          <w:color w:val="FFFFFF" w:themeColor="background1"/>
          <w:highlight w:val="black"/>
          <w:lang w:val="ru-RU"/>
        </w:rPr>
        <w:t xml:space="preserve">“Номер тона”, “Название тона”, </w:t>
      </w:r>
      <w:r w:rsidR="00A962D8" w:rsidRPr="00C00F8A">
        <w:rPr>
          <w:color w:val="FFFFFF" w:themeColor="background1"/>
          <w:highlight w:val="black"/>
          <w:lang w:val="ru-RU"/>
        </w:rPr>
        <w:t>“</w:t>
      </w:r>
      <w:r w:rsidR="00A962D8" w:rsidRPr="00C00F8A">
        <w:rPr>
          <w:color w:val="FFFFFF" w:themeColor="background1"/>
          <w:highlight w:val="black"/>
        </w:rPr>
        <w:t xml:space="preserve"> </w:t>
      </w:r>
      <w:r w:rsidR="00A962D8" w:rsidRPr="00C00F8A">
        <w:rPr>
          <w:color w:val="FFFFFF" w:themeColor="background1"/>
          <w:highlight w:val="black"/>
          <w:lang w:val="ru-RU"/>
        </w:rPr>
        <w:t xml:space="preserve">Код HEX(атрибут </w:t>
      </w:r>
      <w:proofErr w:type="spellStart"/>
      <w:r w:rsidR="00A962D8" w:rsidRPr="00C00F8A">
        <w:rPr>
          <w:color w:val="FFFFFF" w:themeColor="background1"/>
          <w:highlight w:val="black"/>
          <w:lang w:val="ru-RU"/>
        </w:rPr>
        <w:t>Thumbnail</w:t>
      </w:r>
      <w:proofErr w:type="spellEnd"/>
      <w:r w:rsidR="00A962D8" w:rsidRPr="00C00F8A">
        <w:rPr>
          <w:color w:val="FFFFFF" w:themeColor="background1"/>
          <w:highlight w:val="black"/>
          <w:lang w:val="ru-RU"/>
        </w:rPr>
        <w:t>)”</w:t>
      </w:r>
      <w:bookmarkEnd w:id="40"/>
    </w:p>
    <w:p w14:paraId="3A658779" w14:textId="77777777" w:rsidR="00900DE6" w:rsidRDefault="00900DE6" w:rsidP="00900DE6">
      <w:pPr>
        <w:rPr>
          <w:lang w:val="ru-RU"/>
        </w:rPr>
      </w:pPr>
    </w:p>
    <w:p w14:paraId="550E4BDA" w14:textId="3A4CA63D" w:rsidR="00945381" w:rsidRPr="00945381" w:rsidRDefault="00945381" w:rsidP="00945381">
      <w:r w:rsidRPr="00545BD5">
        <w:t xml:space="preserve">Для формування списку можливих значень </w:t>
      </w:r>
      <w:r w:rsidR="00F57032">
        <w:rPr>
          <w:lang w:val="ru-RU"/>
        </w:rPr>
        <w:t>атрибут</w:t>
      </w:r>
      <w:proofErr w:type="spellStart"/>
      <w:r w:rsidR="00F57032">
        <w:t>ів</w:t>
      </w:r>
      <w:proofErr w:type="spellEnd"/>
      <w:r w:rsidR="00F57032">
        <w:t xml:space="preserve"> товару </w:t>
      </w:r>
      <w:r w:rsidR="00F57032" w:rsidRPr="00F57032">
        <w:rPr>
          <w:lang w:val="ru-RU"/>
        </w:rPr>
        <w:t>“</w:t>
      </w:r>
      <w:r w:rsidR="00F57032">
        <w:rPr>
          <w:lang w:val="ru-RU"/>
        </w:rPr>
        <w:t>Номер тона</w:t>
      </w:r>
      <w:r w:rsidR="00F57032" w:rsidRPr="00F57032">
        <w:rPr>
          <w:lang w:val="ru-RU"/>
        </w:rPr>
        <w:t>”</w:t>
      </w:r>
      <w:r w:rsidR="00F57032">
        <w:rPr>
          <w:lang w:val="ru-RU"/>
        </w:rPr>
        <w:t xml:space="preserve">, </w:t>
      </w:r>
      <w:r w:rsidR="00F57032" w:rsidRPr="00F57032">
        <w:rPr>
          <w:lang w:val="ru-RU"/>
        </w:rPr>
        <w:t>”</w:t>
      </w:r>
      <w:r w:rsidR="00F57032">
        <w:rPr>
          <w:lang w:val="ru-RU"/>
        </w:rPr>
        <w:t>Название тона</w:t>
      </w:r>
      <w:r w:rsidR="00F57032" w:rsidRPr="00F57032">
        <w:rPr>
          <w:lang w:val="ru-RU"/>
        </w:rPr>
        <w:t>”</w:t>
      </w:r>
      <w:r w:rsidR="00F57032">
        <w:rPr>
          <w:lang w:val="ru-RU"/>
        </w:rPr>
        <w:t xml:space="preserve">, </w:t>
      </w:r>
      <w:r w:rsidR="00F57032" w:rsidRPr="00F57032">
        <w:rPr>
          <w:lang w:val="ru-RU"/>
        </w:rPr>
        <w:t>”</w:t>
      </w:r>
      <w:r w:rsidR="00F57032" w:rsidRPr="00F57032">
        <w:t xml:space="preserve"> </w:t>
      </w:r>
      <w:r w:rsidR="00F57032" w:rsidRPr="00F57032">
        <w:rPr>
          <w:lang w:val="ru-RU"/>
        </w:rPr>
        <w:t xml:space="preserve">Код HEX(атрибут </w:t>
      </w:r>
      <w:proofErr w:type="spellStart"/>
      <w:r w:rsidR="00F57032" w:rsidRPr="00F57032">
        <w:rPr>
          <w:lang w:val="ru-RU"/>
        </w:rPr>
        <w:t>Thumbnail</w:t>
      </w:r>
      <w:proofErr w:type="spellEnd"/>
      <w:r w:rsidR="00281F2B">
        <w:rPr>
          <w:lang w:val="ru-RU"/>
        </w:rPr>
        <w:t xml:space="preserve">) </w:t>
      </w:r>
      <w:r w:rsidR="00F57032" w:rsidRPr="00F57032">
        <w:rPr>
          <w:lang w:val="ru-RU"/>
        </w:rPr>
        <w:t>”</w:t>
      </w:r>
      <w:r>
        <w:t xml:space="preserve"> ми у </w:t>
      </w:r>
      <w:r>
        <w:rPr>
          <w:lang w:val="en-US"/>
        </w:rPr>
        <w:t>framework</w:t>
      </w:r>
      <w:r w:rsidRPr="00545BD5">
        <w:t xml:space="preserve"> ма</w:t>
      </w:r>
      <w:r>
        <w:t xml:space="preserve">ємо взяти </w:t>
      </w:r>
      <w:r w:rsidRPr="00545BD5">
        <w:t>“</w:t>
      </w:r>
      <w:r>
        <w:rPr>
          <w:lang w:val="en-US"/>
        </w:rPr>
        <w:t>Code</w:t>
      </w:r>
      <w:r w:rsidRPr="00545BD5">
        <w:t>” (</w:t>
      </w:r>
      <w:proofErr w:type="spellStart"/>
      <w:r w:rsidRPr="00545BD5">
        <w:t>Базовое</w:t>
      </w:r>
      <w:proofErr w:type="spellEnd"/>
      <w:r w:rsidRPr="00545BD5">
        <w:t xml:space="preserve"> </w:t>
      </w:r>
      <w:proofErr w:type="spellStart"/>
      <w:r w:rsidRPr="00545BD5">
        <w:t>значение</w:t>
      </w:r>
      <w:proofErr w:type="spellEnd"/>
      <w:r w:rsidRPr="00545BD5">
        <w:t xml:space="preserve">), </w:t>
      </w:r>
      <w:r>
        <w:t xml:space="preserve">що відповідає за </w:t>
      </w:r>
      <w:r w:rsidR="00F57032">
        <w:t>ці атрибути</w:t>
      </w:r>
      <w:r>
        <w:t xml:space="preserve">. Критерій відбору </w:t>
      </w:r>
      <w:r w:rsidRPr="00945381">
        <w:t>“</w:t>
      </w:r>
      <w:r>
        <w:rPr>
          <w:lang w:val="en-US"/>
        </w:rPr>
        <w:t>Is</w:t>
      </w:r>
      <w:r w:rsidRPr="00945381">
        <w:t xml:space="preserve"> </w:t>
      </w:r>
      <w:r>
        <w:rPr>
          <w:lang w:val="en-US"/>
        </w:rPr>
        <w:t>volume</w:t>
      </w:r>
      <w:r w:rsidRPr="00945381">
        <w:t xml:space="preserve">” = </w:t>
      </w:r>
      <w:r w:rsidR="008F4696">
        <w:t>0</w:t>
      </w:r>
      <w:r w:rsidRPr="00945381">
        <w:t>.</w:t>
      </w:r>
      <w:r w:rsidR="008F4696">
        <w:t xml:space="preserve"> В деяких товарах цього </w:t>
      </w:r>
      <w:r w:rsidR="008F4696" w:rsidRPr="00545BD5">
        <w:t>“</w:t>
      </w:r>
      <w:r w:rsidR="008F4696">
        <w:rPr>
          <w:lang w:val="en-US"/>
        </w:rPr>
        <w:t>Code</w:t>
      </w:r>
      <w:r w:rsidR="008F4696" w:rsidRPr="00545BD5">
        <w:t>” (</w:t>
      </w:r>
      <w:proofErr w:type="spellStart"/>
      <w:r w:rsidR="008F4696" w:rsidRPr="00545BD5">
        <w:t>Базовое</w:t>
      </w:r>
      <w:proofErr w:type="spellEnd"/>
      <w:r w:rsidR="008F4696" w:rsidRPr="00545BD5">
        <w:t xml:space="preserve"> </w:t>
      </w:r>
      <w:proofErr w:type="spellStart"/>
      <w:r w:rsidR="008F4696" w:rsidRPr="00545BD5">
        <w:t>значение</w:t>
      </w:r>
      <w:proofErr w:type="spellEnd"/>
      <w:r w:rsidR="008F4696" w:rsidRPr="00545BD5">
        <w:t>)</w:t>
      </w:r>
      <w:r w:rsidR="008F4696">
        <w:t xml:space="preserve"> може не бути</w:t>
      </w:r>
    </w:p>
    <w:p w14:paraId="2080DDD0" w14:textId="1E02A37A" w:rsidR="00945381" w:rsidRDefault="00945381" w:rsidP="00945381">
      <w:pPr>
        <w:rPr>
          <w:lang w:val="en-US"/>
        </w:rPr>
      </w:pPr>
      <w:r w:rsidRPr="00945381">
        <w:t>На основ</w:t>
      </w:r>
      <w:r>
        <w:t>і зв</w:t>
      </w:r>
      <w:r w:rsidRPr="00945381">
        <w:t xml:space="preserve">’язки </w:t>
      </w:r>
      <w:proofErr w:type="spellStart"/>
      <w:r w:rsidRPr="00945381">
        <w:t>значеннь</w:t>
      </w:r>
      <w:proofErr w:type="spellEnd"/>
      <w:r w:rsidRPr="00945381">
        <w:t xml:space="preserve"> </w:t>
      </w:r>
      <w:r>
        <w:rPr>
          <w:lang w:val="en-US"/>
        </w:rPr>
        <w:t>Framework</w:t>
      </w:r>
      <w:r w:rsidRPr="00945381">
        <w:t>_</w:t>
      </w:r>
      <w:r>
        <w:rPr>
          <w:lang w:val="en-US"/>
        </w:rPr>
        <w:t>code</w:t>
      </w:r>
      <w:r w:rsidRPr="00945381">
        <w:t xml:space="preserve"> &amp; </w:t>
      </w:r>
      <w:r>
        <w:rPr>
          <w:lang w:val="en-US"/>
        </w:rPr>
        <w:t>Code</w:t>
      </w:r>
      <w:r w:rsidRPr="00945381">
        <w:t xml:space="preserve"> система форму</w:t>
      </w:r>
      <w:r>
        <w:t>є</w:t>
      </w:r>
      <w:r w:rsidRPr="00945381">
        <w:t xml:space="preserve"> список значень для пол</w:t>
      </w:r>
      <w:r w:rsidR="00281F2B">
        <w:t xml:space="preserve">ів </w:t>
      </w:r>
      <w:r w:rsidR="00281F2B" w:rsidRPr="00F57032">
        <w:rPr>
          <w:lang w:val="ru-RU"/>
        </w:rPr>
        <w:t>“</w:t>
      </w:r>
      <w:r w:rsidR="00281F2B">
        <w:rPr>
          <w:lang w:val="ru-RU"/>
        </w:rPr>
        <w:t>Номер тона</w:t>
      </w:r>
      <w:r w:rsidR="00281F2B" w:rsidRPr="00F57032">
        <w:rPr>
          <w:lang w:val="ru-RU"/>
        </w:rPr>
        <w:t>”</w:t>
      </w:r>
      <w:r w:rsidR="00281F2B">
        <w:rPr>
          <w:lang w:val="ru-RU"/>
        </w:rPr>
        <w:t xml:space="preserve">, </w:t>
      </w:r>
      <w:r w:rsidR="00281F2B" w:rsidRPr="00F57032">
        <w:rPr>
          <w:lang w:val="ru-RU"/>
        </w:rPr>
        <w:t>”</w:t>
      </w:r>
      <w:r w:rsidR="00281F2B">
        <w:rPr>
          <w:lang w:val="ru-RU"/>
        </w:rPr>
        <w:t>Название тона</w:t>
      </w:r>
      <w:r w:rsidR="00281F2B" w:rsidRPr="00F57032">
        <w:rPr>
          <w:lang w:val="ru-RU"/>
        </w:rPr>
        <w:t>”</w:t>
      </w:r>
      <w:r w:rsidR="00281F2B">
        <w:rPr>
          <w:lang w:val="ru-RU"/>
        </w:rPr>
        <w:t xml:space="preserve">, </w:t>
      </w:r>
      <w:r w:rsidR="00281F2B" w:rsidRPr="00F57032">
        <w:rPr>
          <w:lang w:val="ru-RU"/>
        </w:rPr>
        <w:t>”</w:t>
      </w:r>
      <w:r w:rsidR="00281F2B" w:rsidRPr="00F57032">
        <w:t xml:space="preserve"> </w:t>
      </w:r>
      <w:r w:rsidR="00281F2B" w:rsidRPr="00F57032">
        <w:rPr>
          <w:lang w:val="ru-RU"/>
        </w:rPr>
        <w:t xml:space="preserve">Код HEX(атрибут </w:t>
      </w:r>
      <w:proofErr w:type="spellStart"/>
      <w:r w:rsidR="00281F2B" w:rsidRPr="00F57032">
        <w:rPr>
          <w:lang w:val="ru-RU"/>
        </w:rPr>
        <w:t>Thumbnail</w:t>
      </w:r>
      <w:proofErr w:type="spellEnd"/>
      <w:r w:rsidR="00281F2B">
        <w:rPr>
          <w:lang w:val="ru-RU"/>
        </w:rPr>
        <w:t xml:space="preserve">) </w:t>
      </w:r>
      <w:r w:rsidR="00281F2B" w:rsidRPr="00F57032">
        <w:rPr>
          <w:lang w:val="ru-RU"/>
        </w:rPr>
        <w:t>”</w:t>
      </w:r>
      <w:r w:rsidR="00281F2B">
        <w:t xml:space="preserve">  </w:t>
      </w:r>
      <w:r>
        <w:t>даного товару</w:t>
      </w:r>
      <w:r w:rsidRPr="00945381">
        <w:t xml:space="preserve">. </w:t>
      </w:r>
      <w:r>
        <w:t xml:space="preserve">Перелік значень </w:t>
      </w:r>
      <w:r w:rsidR="00281F2B" w:rsidRPr="00945381">
        <w:t>пол</w:t>
      </w:r>
      <w:r w:rsidR="00281F2B">
        <w:t xml:space="preserve">ів </w:t>
      </w:r>
      <w:r w:rsidR="00281F2B" w:rsidRPr="00F57032">
        <w:rPr>
          <w:lang w:val="ru-RU"/>
        </w:rPr>
        <w:t>“</w:t>
      </w:r>
      <w:r w:rsidR="00281F2B">
        <w:rPr>
          <w:lang w:val="ru-RU"/>
        </w:rPr>
        <w:t>Номер тона</w:t>
      </w:r>
      <w:r w:rsidR="00281F2B" w:rsidRPr="00F57032">
        <w:rPr>
          <w:lang w:val="ru-RU"/>
        </w:rPr>
        <w:t>”</w:t>
      </w:r>
      <w:r w:rsidR="00281F2B">
        <w:rPr>
          <w:lang w:val="ru-RU"/>
        </w:rPr>
        <w:t xml:space="preserve">, </w:t>
      </w:r>
      <w:r w:rsidR="00281F2B" w:rsidRPr="00F57032">
        <w:rPr>
          <w:lang w:val="ru-RU"/>
        </w:rPr>
        <w:t>”</w:t>
      </w:r>
      <w:r w:rsidR="00281F2B">
        <w:rPr>
          <w:lang w:val="ru-RU"/>
        </w:rPr>
        <w:t>Название тона</w:t>
      </w:r>
      <w:r w:rsidR="00281F2B" w:rsidRPr="00F57032">
        <w:rPr>
          <w:lang w:val="ru-RU"/>
        </w:rPr>
        <w:t>”</w:t>
      </w:r>
      <w:r w:rsidR="00281F2B">
        <w:rPr>
          <w:lang w:val="ru-RU"/>
        </w:rPr>
        <w:t xml:space="preserve"> </w:t>
      </w:r>
      <w:r>
        <w:t xml:space="preserve">треба підтримувати окремо у вигляді довідника  та у </w:t>
      </w:r>
      <w:proofErr w:type="spellStart"/>
      <w:r>
        <w:t>прив</w:t>
      </w:r>
      <w:proofErr w:type="spellEnd"/>
      <w:r w:rsidRPr="00E8001F">
        <w:rPr>
          <w:lang w:val="ru-RU"/>
        </w:rPr>
        <w:t>’</w:t>
      </w:r>
      <w:proofErr w:type="spellStart"/>
      <w:r>
        <w:rPr>
          <w:lang w:val="ru-RU"/>
        </w:rPr>
        <w:t>язц</w:t>
      </w:r>
      <w:proofErr w:type="spellEnd"/>
      <w:r>
        <w:t xml:space="preserve">і до </w:t>
      </w:r>
      <w:r>
        <w:rPr>
          <w:lang w:val="en-US"/>
        </w:rPr>
        <w:t>Framework</w:t>
      </w:r>
    </w:p>
    <w:p w14:paraId="3061F366" w14:textId="36BE8C15" w:rsidR="00281F2B" w:rsidRDefault="00281F2B" w:rsidP="00945381">
      <w:pPr>
        <w:rPr>
          <w:lang w:val="en-US"/>
        </w:rPr>
      </w:pPr>
      <w:r w:rsidRPr="002A3D40">
        <w:rPr>
          <w:lang w:val="en-US"/>
        </w:rPr>
        <w:t>”</w:t>
      </w:r>
      <w:r w:rsidRPr="00F57032">
        <w:t xml:space="preserve"> </w:t>
      </w:r>
      <w:r w:rsidRPr="00F57032">
        <w:rPr>
          <w:lang w:val="ru-RU"/>
        </w:rPr>
        <w:t>Код</w:t>
      </w:r>
      <w:r w:rsidRPr="002A3D40">
        <w:rPr>
          <w:lang w:val="en-US"/>
        </w:rPr>
        <w:t xml:space="preserve"> HEX(</w:t>
      </w:r>
      <w:r w:rsidRPr="00F57032">
        <w:rPr>
          <w:lang w:val="ru-RU"/>
        </w:rPr>
        <w:t>атрибут</w:t>
      </w:r>
      <w:r w:rsidRPr="002A3D40">
        <w:rPr>
          <w:lang w:val="en-US"/>
        </w:rPr>
        <w:t xml:space="preserve"> Thumbnail) ”</w:t>
      </w:r>
      <w:r>
        <w:t xml:space="preserve">  </w:t>
      </w:r>
      <w:r w:rsidR="002A3D40">
        <w:t xml:space="preserve">заповнюємо завжди за замовченням значенням </w:t>
      </w:r>
      <w:r w:rsidR="002A3D40">
        <w:rPr>
          <w:lang w:val="en-US"/>
        </w:rPr>
        <w:t>“</w:t>
      </w:r>
      <w:r w:rsidR="002A3D40" w:rsidRPr="002A3D40">
        <w:rPr>
          <w:lang w:val="en-US"/>
        </w:rPr>
        <w:t>#THUMBNAIL</w:t>
      </w:r>
      <w:r w:rsidR="002A3D40">
        <w:rPr>
          <w:lang w:val="en-US"/>
        </w:rPr>
        <w:t>”</w:t>
      </w:r>
    </w:p>
    <w:p w14:paraId="247ECFCF" w14:textId="70E37C80" w:rsidR="00AF2D6B" w:rsidRDefault="00E12BA2" w:rsidP="00945381">
      <w:proofErr w:type="spellStart"/>
      <w:r>
        <w:rPr>
          <w:lang w:val="ru-RU"/>
        </w:rPr>
        <w:t>Інструкція</w:t>
      </w:r>
      <w:proofErr w:type="spellEnd"/>
      <w:r w:rsidRPr="0082281B">
        <w:rPr>
          <w:lang w:val="en-US"/>
        </w:rPr>
        <w:t xml:space="preserve">: </w:t>
      </w:r>
      <w:r>
        <w:rPr>
          <w:lang w:val="ru-RU"/>
        </w:rPr>
        <w:t>В</w:t>
      </w:r>
      <w:r w:rsidRPr="0082281B">
        <w:rPr>
          <w:lang w:val="en-US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 w:rsidRPr="0082281B">
        <w:rPr>
          <w:lang w:val="en-US"/>
        </w:rPr>
        <w:t xml:space="preserve"> </w:t>
      </w:r>
      <w:proofErr w:type="spellStart"/>
      <w:r>
        <w:rPr>
          <w:lang w:val="ru-RU"/>
        </w:rPr>
        <w:t>вибираємо</w:t>
      </w:r>
      <w:proofErr w:type="spellEnd"/>
      <w:r w:rsidRPr="0082281B">
        <w:rPr>
          <w:lang w:val="en-US"/>
        </w:rPr>
        <w:t xml:space="preserve"> </w:t>
      </w:r>
      <w:r w:rsidRPr="00545BD5">
        <w:t>“</w:t>
      </w:r>
      <w:r>
        <w:rPr>
          <w:lang w:val="en-US"/>
        </w:rPr>
        <w:t>Code</w:t>
      </w:r>
      <w:r w:rsidRPr="00545BD5">
        <w:t>” (</w:t>
      </w:r>
      <w:proofErr w:type="spellStart"/>
      <w:r w:rsidRPr="00545BD5">
        <w:t>Базовое</w:t>
      </w:r>
      <w:proofErr w:type="spellEnd"/>
      <w:r w:rsidRPr="00545BD5">
        <w:t xml:space="preserve"> </w:t>
      </w:r>
      <w:proofErr w:type="spellStart"/>
      <w:r w:rsidRPr="00545BD5">
        <w:t>значение</w:t>
      </w:r>
      <w:proofErr w:type="spellEnd"/>
      <w:r w:rsidRPr="00545BD5">
        <w:t>)</w:t>
      </w:r>
      <w:r w:rsidR="0082281B">
        <w:t xml:space="preserve">, щоб </w:t>
      </w:r>
      <w:r w:rsidR="0082281B">
        <w:rPr>
          <w:lang w:val="en-US"/>
        </w:rPr>
        <w:t>Is</w:t>
      </w:r>
      <w:r w:rsidR="0082281B" w:rsidRPr="0082281B">
        <w:rPr>
          <w:lang w:val="en-US"/>
        </w:rPr>
        <w:t xml:space="preserve"> </w:t>
      </w:r>
      <w:r w:rsidR="0082281B">
        <w:rPr>
          <w:lang w:val="en-US"/>
        </w:rPr>
        <w:t>Volume = 0:</w:t>
      </w:r>
      <w:r>
        <w:br/>
      </w:r>
      <w:r w:rsidR="00FF4705">
        <w:rPr>
          <w:noProof/>
          <w:lang w:val="ru-RU" w:eastAsia="ru-RU"/>
        </w:rPr>
        <w:drawing>
          <wp:inline distT="0" distB="0" distL="0" distR="0" wp14:anchorId="2859F25F" wp14:editId="19C2FDE4">
            <wp:extent cx="6120765" cy="469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8487" w14:textId="153C7348" w:rsidR="00FF4705" w:rsidRDefault="00FF4705" w:rsidP="00945381">
      <w:pPr>
        <w:rPr>
          <w:lang w:val="ru-RU"/>
        </w:rPr>
      </w:pPr>
      <w:r>
        <w:t>В іншій таблиці</w:t>
      </w:r>
      <w:r w:rsidR="00017CD3">
        <w:t xml:space="preserve"> знаходимо об</w:t>
      </w:r>
      <w:r w:rsidR="00017CD3" w:rsidRPr="00017CD3">
        <w:rPr>
          <w:lang w:val="ru-RU"/>
        </w:rPr>
        <w:t>’</w:t>
      </w:r>
      <w:proofErr w:type="spellStart"/>
      <w:r w:rsidR="00017CD3">
        <w:t>єднані</w:t>
      </w:r>
      <w:proofErr w:type="spellEnd"/>
      <w:r w:rsidR="00017CD3">
        <w:t xml:space="preserve"> значення </w:t>
      </w:r>
      <w:r w:rsidR="00C42E23" w:rsidRPr="00F57032">
        <w:rPr>
          <w:lang w:val="ru-RU"/>
        </w:rPr>
        <w:t>“</w:t>
      </w:r>
      <w:r w:rsidR="00C42E23">
        <w:rPr>
          <w:lang w:val="ru-RU"/>
        </w:rPr>
        <w:t>Номер тона</w:t>
      </w:r>
      <w:r w:rsidR="00C42E23" w:rsidRPr="00F57032">
        <w:rPr>
          <w:lang w:val="ru-RU"/>
        </w:rPr>
        <w:t>”</w:t>
      </w:r>
      <w:r w:rsidR="00C42E23">
        <w:rPr>
          <w:lang w:val="ru-RU"/>
        </w:rPr>
        <w:t xml:space="preserve"> та </w:t>
      </w:r>
      <w:r w:rsidR="00C42E23" w:rsidRPr="00F57032">
        <w:rPr>
          <w:lang w:val="ru-RU"/>
        </w:rPr>
        <w:t>”</w:t>
      </w:r>
      <w:r w:rsidR="00C42E23">
        <w:rPr>
          <w:lang w:val="ru-RU"/>
        </w:rPr>
        <w:t>Название тона</w:t>
      </w:r>
      <w:r w:rsidR="00C42E23" w:rsidRPr="00F57032">
        <w:rPr>
          <w:lang w:val="ru-RU"/>
        </w:rPr>
        <w:t>”</w:t>
      </w:r>
      <w:r w:rsidR="00C42E23">
        <w:rPr>
          <w:lang w:val="ru-RU"/>
        </w:rPr>
        <w:t>:</w:t>
      </w:r>
    </w:p>
    <w:p w14:paraId="54A14AE6" w14:textId="046F67B4" w:rsidR="0082281B" w:rsidRDefault="0082281B" w:rsidP="009453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EA0703" wp14:editId="350496BC">
            <wp:extent cx="6120765" cy="848360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7C81" w14:textId="22CDEDCB" w:rsidR="00E64778" w:rsidRDefault="00E64778" w:rsidP="00945381">
      <w:pPr>
        <w:rPr>
          <w:lang w:val="ru-RU"/>
        </w:rPr>
      </w:pPr>
      <w:r>
        <w:rPr>
          <w:lang w:val="ru-RU"/>
        </w:rPr>
        <w:t xml:space="preserve">Але </w:t>
      </w:r>
      <w:proofErr w:type="spellStart"/>
      <w:r>
        <w:rPr>
          <w:lang w:val="ru-RU"/>
        </w:rPr>
        <w:t>випадаюч</w:t>
      </w:r>
      <w:proofErr w:type="spellEnd"/>
      <w:r>
        <w:t xml:space="preserve">і списки для </w:t>
      </w:r>
      <w:r w:rsidRPr="00F57032">
        <w:rPr>
          <w:lang w:val="ru-RU"/>
        </w:rPr>
        <w:t>“</w:t>
      </w:r>
      <w:r>
        <w:rPr>
          <w:lang w:val="ru-RU"/>
        </w:rPr>
        <w:t>Номер тона</w:t>
      </w:r>
      <w:r w:rsidRPr="00F57032">
        <w:rPr>
          <w:lang w:val="ru-RU"/>
        </w:rPr>
        <w:t>”</w:t>
      </w:r>
      <w:r>
        <w:rPr>
          <w:lang w:val="ru-RU"/>
        </w:rPr>
        <w:t xml:space="preserve"> та </w:t>
      </w:r>
      <w:r w:rsidRPr="00F57032">
        <w:rPr>
          <w:lang w:val="ru-RU"/>
        </w:rPr>
        <w:t>”</w:t>
      </w:r>
      <w:r>
        <w:rPr>
          <w:lang w:val="ru-RU"/>
        </w:rPr>
        <w:t>Название тона</w:t>
      </w:r>
      <w:r w:rsidRPr="00F57032">
        <w:rPr>
          <w:lang w:val="ru-RU"/>
        </w:rPr>
        <w:t>”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формуємо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іншої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>:</w:t>
      </w:r>
    </w:p>
    <w:p w14:paraId="120411B9" w14:textId="55BE834E" w:rsidR="00E64778" w:rsidRDefault="00093783" w:rsidP="00945381">
      <w:r>
        <w:rPr>
          <w:noProof/>
          <w:lang w:val="ru-RU" w:eastAsia="ru-RU"/>
        </w:rPr>
        <w:drawing>
          <wp:inline distT="0" distB="0" distL="0" distR="0" wp14:anchorId="08C0352F" wp14:editId="6A31DD2B">
            <wp:extent cx="6120765" cy="1299845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C30B" w14:textId="64C3438F" w:rsidR="00093783" w:rsidRDefault="005C6738" w:rsidP="00945381">
      <w:pPr>
        <w:rPr>
          <w:lang w:val="ru-RU"/>
        </w:rPr>
      </w:pPr>
      <w:r>
        <w:t xml:space="preserve">Для даного </w:t>
      </w:r>
      <w:r>
        <w:rPr>
          <w:lang w:val="en-US"/>
        </w:rPr>
        <w:t>Code</w:t>
      </w:r>
      <w:r w:rsidRPr="005C6738">
        <w:rPr>
          <w:lang w:val="ru-RU"/>
        </w:rPr>
        <w:t xml:space="preserve"> </w:t>
      </w:r>
      <w:r>
        <w:rPr>
          <w:lang w:val="ru-RU"/>
        </w:rPr>
        <w:t xml:space="preserve">ми </w:t>
      </w:r>
      <w:proofErr w:type="spellStart"/>
      <w:r>
        <w:rPr>
          <w:lang w:val="ru-RU"/>
        </w:rPr>
        <w:t>сформ</w:t>
      </w:r>
      <w:r>
        <w:t>уємо</w:t>
      </w:r>
      <w:proofErr w:type="spellEnd"/>
      <w:r>
        <w:t xml:space="preserve"> </w:t>
      </w:r>
      <w:r w:rsidRPr="00F57032">
        <w:rPr>
          <w:lang w:val="ru-RU"/>
        </w:rPr>
        <w:t>“</w:t>
      </w:r>
      <w:r>
        <w:rPr>
          <w:lang w:val="ru-RU"/>
        </w:rPr>
        <w:t>Номер тона</w:t>
      </w:r>
      <w:r w:rsidRPr="00F57032">
        <w:rPr>
          <w:lang w:val="ru-RU"/>
        </w:rPr>
        <w:t>”</w:t>
      </w:r>
      <w:r>
        <w:rPr>
          <w:lang w:val="ru-RU"/>
        </w:rPr>
        <w:t xml:space="preserve"> з 5ма </w:t>
      </w:r>
      <w:proofErr w:type="spellStart"/>
      <w:r>
        <w:rPr>
          <w:lang w:val="ru-RU"/>
        </w:rPr>
        <w:t>значеннями</w:t>
      </w:r>
      <w:proofErr w:type="spellEnd"/>
      <w:r>
        <w:rPr>
          <w:lang w:val="ru-RU"/>
        </w:rPr>
        <w:t xml:space="preserve">, а </w:t>
      </w:r>
      <w:r w:rsidRPr="00F57032">
        <w:rPr>
          <w:lang w:val="ru-RU"/>
        </w:rPr>
        <w:t>”</w:t>
      </w:r>
      <w:r>
        <w:rPr>
          <w:lang w:val="ru-RU"/>
        </w:rPr>
        <w:t>Название тона</w:t>
      </w:r>
      <w:r w:rsidRPr="00F57032">
        <w:rPr>
          <w:lang w:val="ru-RU"/>
        </w:rPr>
        <w:t>”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з одним </w:t>
      </w:r>
      <w:r w:rsidRPr="005C6738">
        <w:rPr>
          <w:lang w:val="ru-RU"/>
        </w:rPr>
        <w:t>“”</w:t>
      </w:r>
    </w:p>
    <w:p w14:paraId="6C907C5B" w14:textId="2D86F4D0" w:rsidR="00470396" w:rsidRDefault="00D57EB1" w:rsidP="00945381">
      <w:r>
        <w:lastRenderedPageBreak/>
        <w:t xml:space="preserve">Після заповнення даних </w:t>
      </w:r>
      <w:r w:rsidRPr="00F57032">
        <w:rPr>
          <w:lang w:val="ru-RU"/>
        </w:rPr>
        <w:t>“</w:t>
      </w:r>
      <w:r>
        <w:rPr>
          <w:lang w:val="ru-RU"/>
        </w:rPr>
        <w:t>Номер тона</w:t>
      </w:r>
      <w:r w:rsidRPr="00F57032">
        <w:rPr>
          <w:lang w:val="ru-RU"/>
        </w:rPr>
        <w:t>”</w:t>
      </w:r>
      <w:r>
        <w:rPr>
          <w:lang w:val="ru-RU"/>
        </w:rPr>
        <w:t xml:space="preserve"> та </w:t>
      </w:r>
      <w:r w:rsidRPr="00F57032">
        <w:rPr>
          <w:lang w:val="ru-RU"/>
        </w:rPr>
        <w:t>”</w:t>
      </w:r>
      <w:r>
        <w:rPr>
          <w:lang w:val="ru-RU"/>
        </w:rPr>
        <w:t>Название тона</w:t>
      </w:r>
      <w:r w:rsidRPr="00F57032">
        <w:rPr>
          <w:lang w:val="ru-RU"/>
        </w:rPr>
        <w:t>”</w:t>
      </w:r>
      <w:r>
        <w:rPr>
          <w:lang w:val="ru-RU"/>
        </w:rPr>
        <w:t xml:space="preserve"> система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перевірити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є </w:t>
      </w:r>
      <w:r w:rsidR="000404D0" w:rsidRPr="00F57032">
        <w:rPr>
          <w:lang w:val="ru-RU"/>
        </w:rPr>
        <w:t>“</w:t>
      </w:r>
      <w:r w:rsidR="000404D0">
        <w:rPr>
          <w:lang w:val="ru-RU"/>
        </w:rPr>
        <w:t>Номер тона</w:t>
      </w:r>
      <w:r w:rsidR="000404D0" w:rsidRPr="00F57032">
        <w:rPr>
          <w:lang w:val="ru-RU"/>
        </w:rPr>
        <w:t>”</w:t>
      </w:r>
      <w:r w:rsidR="000404D0">
        <w:rPr>
          <w:lang w:val="ru-RU"/>
        </w:rPr>
        <w:t xml:space="preserve"> </w:t>
      </w:r>
      <w:r w:rsidR="000404D0" w:rsidRPr="00E01FF9">
        <w:rPr>
          <w:lang w:val="ru-RU"/>
        </w:rPr>
        <w:t>&amp;</w:t>
      </w:r>
      <w:r w:rsidR="000404D0">
        <w:rPr>
          <w:lang w:val="ru-RU"/>
        </w:rPr>
        <w:t xml:space="preserve"> </w:t>
      </w:r>
      <w:r w:rsidR="000404D0" w:rsidRPr="00F57032">
        <w:rPr>
          <w:lang w:val="ru-RU"/>
        </w:rPr>
        <w:t>”</w:t>
      </w:r>
      <w:r w:rsidR="000404D0">
        <w:rPr>
          <w:lang w:val="ru-RU"/>
        </w:rPr>
        <w:t>Название тона</w:t>
      </w:r>
      <w:r w:rsidR="000404D0" w:rsidRPr="00F57032">
        <w:rPr>
          <w:lang w:val="ru-RU"/>
        </w:rPr>
        <w:t>”</w:t>
      </w:r>
      <w:r w:rsidR="000404D0" w:rsidRPr="00E01FF9">
        <w:rPr>
          <w:lang w:val="ru-RU"/>
        </w:rPr>
        <w:t xml:space="preserve"> </w:t>
      </w:r>
      <w:proofErr w:type="spellStart"/>
      <w:r w:rsidR="000404D0">
        <w:rPr>
          <w:lang w:val="ru-RU"/>
        </w:rPr>
        <w:t>серед</w:t>
      </w:r>
      <w:proofErr w:type="spellEnd"/>
      <w:r w:rsidR="000404D0">
        <w:rPr>
          <w:lang w:val="ru-RU"/>
        </w:rPr>
        <w:t xml:space="preserve"> </w:t>
      </w:r>
      <w:r w:rsidR="00E01FF9">
        <w:rPr>
          <w:lang w:val="en-US"/>
        </w:rPr>
        <w:t>Value</w:t>
      </w:r>
      <w:r w:rsidR="00E01FF9" w:rsidRPr="00E01FF9">
        <w:rPr>
          <w:lang w:val="ru-RU"/>
        </w:rPr>
        <w:t xml:space="preserve"> (</w:t>
      </w:r>
      <w:r w:rsidR="00E01FF9">
        <w:rPr>
          <w:lang w:val="ru-RU"/>
        </w:rPr>
        <w:t xml:space="preserve">колонка </w:t>
      </w:r>
      <w:r w:rsidR="00E01FF9">
        <w:rPr>
          <w:lang w:val="en-US"/>
        </w:rPr>
        <w:t>I</w:t>
      </w:r>
      <w:r w:rsidR="00E01FF9" w:rsidRPr="00E01FF9">
        <w:rPr>
          <w:lang w:val="ru-RU"/>
        </w:rPr>
        <w:t xml:space="preserve">) </w:t>
      </w:r>
      <w:r w:rsidR="00E01FF9">
        <w:rPr>
          <w:lang w:val="ru-RU"/>
        </w:rPr>
        <w:t xml:space="preserve">у </w:t>
      </w:r>
      <w:proofErr w:type="spellStart"/>
      <w:r w:rsidR="00E01FF9">
        <w:rPr>
          <w:lang w:val="ru-RU"/>
        </w:rPr>
        <w:t>даного</w:t>
      </w:r>
      <w:proofErr w:type="spellEnd"/>
      <w:r w:rsidR="00E01FF9">
        <w:rPr>
          <w:lang w:val="ru-RU"/>
        </w:rPr>
        <w:t xml:space="preserve"> базового </w:t>
      </w:r>
      <w:r w:rsidR="00691278">
        <w:rPr>
          <w:lang w:val="ru-RU"/>
        </w:rPr>
        <w:t xml:space="preserve">значения </w:t>
      </w:r>
      <w:r w:rsidR="00691278">
        <w:t>(</w:t>
      </w:r>
      <w:r w:rsidR="00691278">
        <w:rPr>
          <w:lang w:val="en-US"/>
        </w:rPr>
        <w:t>Code</w:t>
      </w:r>
      <w:r w:rsidR="00691278">
        <w:t>)</w:t>
      </w:r>
      <w:r w:rsidR="00EE3D4D" w:rsidRPr="00EE3D4D">
        <w:rPr>
          <w:lang w:val="ru-RU"/>
        </w:rPr>
        <w:t xml:space="preserve">. </w:t>
      </w:r>
      <w:proofErr w:type="spellStart"/>
      <w:r w:rsidR="00EE3D4D">
        <w:rPr>
          <w:lang w:val="ru-RU"/>
        </w:rPr>
        <w:t>Якщо</w:t>
      </w:r>
      <w:proofErr w:type="spellEnd"/>
      <w:r w:rsidR="00EE3D4D">
        <w:rPr>
          <w:lang w:val="ru-RU"/>
        </w:rPr>
        <w:t xml:space="preserve"> </w:t>
      </w:r>
      <w:proofErr w:type="spellStart"/>
      <w:r w:rsidR="00EE3D4D">
        <w:rPr>
          <w:lang w:val="ru-RU"/>
        </w:rPr>
        <w:t>значення</w:t>
      </w:r>
      <w:proofErr w:type="spellEnd"/>
      <w:r w:rsidR="00EE3D4D">
        <w:rPr>
          <w:lang w:val="ru-RU"/>
        </w:rPr>
        <w:t xml:space="preserve"> </w:t>
      </w:r>
      <w:r w:rsidR="00EE3D4D">
        <w:t>є, то створюємо товар.</w:t>
      </w:r>
      <w:r w:rsidR="00EE3D4D">
        <w:br/>
        <w:t xml:space="preserve">Якщо немає, то </w:t>
      </w:r>
      <w:r w:rsidR="002A72D8">
        <w:t>створюємо н</w:t>
      </w:r>
      <w:r w:rsidR="00DC707C">
        <w:t xml:space="preserve">ові дані в довідниках, але </w:t>
      </w:r>
      <w:proofErr w:type="spellStart"/>
      <w:r w:rsidR="00DC707C">
        <w:t>непублікуємо</w:t>
      </w:r>
      <w:proofErr w:type="spellEnd"/>
      <w:r w:rsidR="00DC707C">
        <w:t xml:space="preserve"> їх:</w:t>
      </w:r>
    </w:p>
    <w:p w14:paraId="6E22DAE9" w14:textId="5071F8CB" w:rsidR="00DC707C" w:rsidRDefault="00331F59" w:rsidP="00945381">
      <w:r>
        <w:rPr>
          <w:noProof/>
          <w:lang w:val="ru-RU" w:eastAsia="ru-RU"/>
        </w:rPr>
        <w:drawing>
          <wp:inline distT="0" distB="0" distL="0" distR="0" wp14:anchorId="3F625C76" wp14:editId="1C542282">
            <wp:extent cx="6120765" cy="2109470"/>
            <wp:effectExtent l="0" t="0" r="0" b="5080"/>
            <wp:docPr id="6" name="Picture 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271" w14:textId="77777777" w:rsidR="00EE3D4D" w:rsidRPr="00EE3D4D" w:rsidRDefault="00EE3D4D" w:rsidP="00945381"/>
    <w:p w14:paraId="05F17E5D" w14:textId="18CB87BA" w:rsidR="006C220E" w:rsidRPr="00C00F8A" w:rsidRDefault="006C220E" w:rsidP="006C220E">
      <w:pPr>
        <w:pStyle w:val="Heading2"/>
        <w:rPr>
          <w:color w:val="FFFFFF" w:themeColor="background1"/>
        </w:rPr>
      </w:pPr>
      <w:bookmarkStart w:id="41" w:name="_Toc126509381"/>
      <w:r w:rsidRPr="00C00F8A">
        <w:rPr>
          <w:color w:val="FFFFFF" w:themeColor="background1"/>
          <w:highlight w:val="black"/>
        </w:rPr>
        <w:t xml:space="preserve">Можливість </w:t>
      </w:r>
      <w:r w:rsidR="0087361F" w:rsidRPr="00C00F8A">
        <w:rPr>
          <w:color w:val="FFFFFF" w:themeColor="background1"/>
          <w:highlight w:val="black"/>
        </w:rPr>
        <w:t>вводу даних в атрибути товару, яких немає у списку</w:t>
      </w:r>
      <w:bookmarkEnd w:id="41"/>
    </w:p>
    <w:p w14:paraId="7107D02F" w14:textId="1BFE8FAE" w:rsidR="0087361F" w:rsidRDefault="00C0759D" w:rsidP="0087361F">
      <w:r>
        <w:t>Система має забезпечити ввід нових значень постачал</w:t>
      </w:r>
      <w:r w:rsidR="006E0EA6">
        <w:t>ьником в наступні поля:</w:t>
      </w:r>
    </w:p>
    <w:p w14:paraId="555D233F" w14:textId="086AE1D6" w:rsidR="006E0EA6" w:rsidRPr="006E0EA6" w:rsidRDefault="006E0EA6" w:rsidP="006E0EA6">
      <w:pPr>
        <w:pStyle w:val="ListParagraph"/>
        <w:numPr>
          <w:ilvl w:val="0"/>
          <w:numId w:val="6"/>
        </w:numPr>
      </w:pPr>
      <w:r>
        <w:t>Об</w:t>
      </w:r>
      <w:proofErr w:type="spellStart"/>
      <w:r>
        <w:rPr>
          <w:lang w:val="ru-RU"/>
        </w:rPr>
        <w:t>ъм</w:t>
      </w:r>
      <w:proofErr w:type="spellEnd"/>
    </w:p>
    <w:p w14:paraId="03F76080" w14:textId="279E6B85" w:rsidR="006E0EA6" w:rsidRPr="006E0EA6" w:rsidRDefault="006E0EA6" w:rsidP="006E0EA6">
      <w:pPr>
        <w:pStyle w:val="ListParagraph"/>
        <w:numPr>
          <w:ilvl w:val="0"/>
          <w:numId w:val="6"/>
        </w:numPr>
      </w:pPr>
      <w:r>
        <w:rPr>
          <w:lang w:val="ru-RU"/>
        </w:rPr>
        <w:t>Номер тона</w:t>
      </w:r>
    </w:p>
    <w:p w14:paraId="34C82C59" w14:textId="02A2F1B6" w:rsidR="006E0EA6" w:rsidRPr="006E0EA6" w:rsidRDefault="006E0EA6" w:rsidP="006E0EA6">
      <w:pPr>
        <w:pStyle w:val="ListParagraph"/>
        <w:numPr>
          <w:ilvl w:val="0"/>
          <w:numId w:val="6"/>
        </w:numPr>
      </w:pPr>
      <w:r>
        <w:rPr>
          <w:lang w:val="ru-RU"/>
        </w:rPr>
        <w:t>Название тона</w:t>
      </w:r>
    </w:p>
    <w:p w14:paraId="11E064E6" w14:textId="15341638" w:rsidR="006E0EA6" w:rsidRDefault="00F1549A" w:rsidP="006E0EA6">
      <w:pPr>
        <w:rPr>
          <w:lang w:val="ru-RU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постачальником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поля при </w:t>
      </w:r>
      <w:proofErr w:type="spellStart"/>
      <w:r>
        <w:rPr>
          <w:lang w:val="ru-RU"/>
        </w:rPr>
        <w:t>імпорті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при ручному </w:t>
      </w:r>
      <w:proofErr w:type="spellStart"/>
      <w:r>
        <w:rPr>
          <w:lang w:val="ru-RU"/>
        </w:rPr>
        <w:t>вводі</w:t>
      </w:r>
      <w:proofErr w:type="spellEnd"/>
      <w:r>
        <w:rPr>
          <w:lang w:val="ru-RU"/>
        </w:rPr>
        <w:t xml:space="preserve"> </w:t>
      </w:r>
      <w:r w:rsidR="005D6862">
        <w:rPr>
          <w:lang w:val="ru-RU"/>
        </w:rPr>
        <w:t xml:space="preserve">дана </w:t>
      </w:r>
      <w:proofErr w:type="spellStart"/>
      <w:r w:rsidR="005D6862">
        <w:rPr>
          <w:lang w:val="ru-RU"/>
        </w:rPr>
        <w:t>інформація</w:t>
      </w:r>
      <w:proofErr w:type="spellEnd"/>
      <w:r w:rsidR="005D6862">
        <w:rPr>
          <w:lang w:val="ru-RU"/>
        </w:rPr>
        <w:t xml:space="preserve"> </w:t>
      </w:r>
      <w:proofErr w:type="spellStart"/>
      <w:r w:rsidR="005D6862">
        <w:rPr>
          <w:lang w:val="ru-RU"/>
        </w:rPr>
        <w:t>має</w:t>
      </w:r>
      <w:proofErr w:type="spellEnd"/>
      <w:r w:rsidR="005D6862">
        <w:rPr>
          <w:lang w:val="ru-RU"/>
        </w:rPr>
        <w:t xml:space="preserve"> </w:t>
      </w:r>
      <w:proofErr w:type="spellStart"/>
      <w:r w:rsidR="005D6862">
        <w:rPr>
          <w:lang w:val="ru-RU"/>
        </w:rPr>
        <w:t>потрипити</w:t>
      </w:r>
      <w:proofErr w:type="spellEnd"/>
      <w:r w:rsidR="005D6862">
        <w:rPr>
          <w:lang w:val="ru-RU"/>
        </w:rPr>
        <w:t xml:space="preserve"> на </w:t>
      </w:r>
      <w:proofErr w:type="spellStart"/>
      <w:r w:rsidR="005D6862">
        <w:rPr>
          <w:lang w:val="ru-RU"/>
        </w:rPr>
        <w:t>товарознавця</w:t>
      </w:r>
      <w:proofErr w:type="spellEnd"/>
      <w:r w:rsidR="005D6862">
        <w:rPr>
          <w:lang w:val="ru-RU"/>
        </w:rPr>
        <w:t xml:space="preserve"> для </w:t>
      </w:r>
      <w:proofErr w:type="spellStart"/>
      <w:r w:rsidR="005D6862">
        <w:rPr>
          <w:lang w:val="ru-RU"/>
        </w:rPr>
        <w:t>валідації</w:t>
      </w:r>
      <w:proofErr w:type="spellEnd"/>
      <w:r w:rsidR="005D6862">
        <w:rPr>
          <w:lang w:val="ru-RU"/>
        </w:rPr>
        <w:t xml:space="preserve">. </w:t>
      </w:r>
      <w:proofErr w:type="spellStart"/>
      <w:r w:rsidR="005D6862">
        <w:rPr>
          <w:lang w:val="ru-RU"/>
        </w:rPr>
        <w:t>Можливо</w:t>
      </w:r>
      <w:proofErr w:type="spellEnd"/>
      <w:r w:rsidR="005D6862">
        <w:rPr>
          <w:lang w:val="ru-RU"/>
        </w:rPr>
        <w:t xml:space="preserve"> треба буде </w:t>
      </w:r>
      <w:proofErr w:type="spellStart"/>
      <w:r w:rsidR="005D6862">
        <w:rPr>
          <w:lang w:val="ru-RU"/>
        </w:rPr>
        <w:t>використовувати</w:t>
      </w:r>
      <w:proofErr w:type="spellEnd"/>
      <w:r w:rsidR="005D6862">
        <w:rPr>
          <w:lang w:val="ru-RU"/>
        </w:rPr>
        <w:t xml:space="preserve"> </w:t>
      </w:r>
      <w:proofErr w:type="spellStart"/>
      <w:r w:rsidR="005D6862">
        <w:rPr>
          <w:lang w:val="ru-RU"/>
        </w:rPr>
        <w:t>механізм</w:t>
      </w:r>
      <w:proofErr w:type="spellEnd"/>
      <w:r w:rsidR="00C71404">
        <w:rPr>
          <w:lang w:val="ru-RU"/>
        </w:rPr>
        <w:t xml:space="preserve"> </w:t>
      </w:r>
      <w:proofErr w:type="spellStart"/>
      <w:r w:rsidR="00C71404">
        <w:rPr>
          <w:lang w:val="ru-RU"/>
        </w:rPr>
        <w:t>тимчових</w:t>
      </w:r>
      <w:proofErr w:type="spellEnd"/>
      <w:r w:rsidR="00C71404">
        <w:rPr>
          <w:lang w:val="ru-RU"/>
        </w:rPr>
        <w:t xml:space="preserve"> </w:t>
      </w:r>
      <w:proofErr w:type="spellStart"/>
      <w:r w:rsidR="00C71404">
        <w:rPr>
          <w:lang w:val="ru-RU"/>
        </w:rPr>
        <w:t>таблиць</w:t>
      </w:r>
      <w:proofErr w:type="spellEnd"/>
      <w:r w:rsidR="00C06CD2">
        <w:rPr>
          <w:lang w:val="ru-RU"/>
        </w:rPr>
        <w:t>.</w:t>
      </w:r>
      <w:r w:rsidR="00355DC8">
        <w:rPr>
          <w:lang w:val="ru-RU"/>
        </w:rPr>
        <w:t xml:space="preserve"> </w:t>
      </w:r>
      <w:r w:rsidR="00907078">
        <w:rPr>
          <w:lang w:val="ru-RU"/>
        </w:rPr>
        <w:t xml:space="preserve">В </w:t>
      </w:r>
      <w:proofErr w:type="spellStart"/>
      <w:r w:rsidR="00907078">
        <w:rPr>
          <w:lang w:val="ru-RU"/>
        </w:rPr>
        <w:t>довідники</w:t>
      </w:r>
      <w:proofErr w:type="spellEnd"/>
      <w:r w:rsidR="00907078">
        <w:rPr>
          <w:lang w:val="ru-RU"/>
        </w:rPr>
        <w:t xml:space="preserve"> </w:t>
      </w:r>
      <w:proofErr w:type="spellStart"/>
      <w:r w:rsidR="00907078">
        <w:rPr>
          <w:lang w:val="ru-RU"/>
        </w:rPr>
        <w:t>можна</w:t>
      </w:r>
      <w:proofErr w:type="spellEnd"/>
      <w:r w:rsidR="00907078">
        <w:rPr>
          <w:lang w:val="ru-RU"/>
        </w:rPr>
        <w:t xml:space="preserve"> </w:t>
      </w:r>
      <w:proofErr w:type="spellStart"/>
      <w:r w:rsidR="00907078">
        <w:rPr>
          <w:lang w:val="ru-RU"/>
        </w:rPr>
        <w:t>додати</w:t>
      </w:r>
      <w:proofErr w:type="spellEnd"/>
      <w:r w:rsidR="00907078">
        <w:rPr>
          <w:lang w:val="ru-RU"/>
        </w:rPr>
        <w:t xml:space="preserve"> </w:t>
      </w:r>
      <w:proofErr w:type="spellStart"/>
      <w:r w:rsidR="00907078">
        <w:rPr>
          <w:lang w:val="ru-RU"/>
        </w:rPr>
        <w:t>ці</w:t>
      </w:r>
      <w:proofErr w:type="spellEnd"/>
      <w:r w:rsidR="00907078">
        <w:rPr>
          <w:lang w:val="ru-RU"/>
        </w:rPr>
        <w:t xml:space="preserve"> </w:t>
      </w:r>
      <w:proofErr w:type="spellStart"/>
      <w:r w:rsidR="00907078">
        <w:rPr>
          <w:lang w:val="ru-RU"/>
        </w:rPr>
        <w:t>значення</w:t>
      </w:r>
      <w:proofErr w:type="spellEnd"/>
      <w:r w:rsidR="00907078">
        <w:rPr>
          <w:lang w:val="ru-RU"/>
        </w:rPr>
        <w:t xml:space="preserve"> як </w:t>
      </w:r>
      <w:proofErr w:type="spellStart"/>
      <w:r w:rsidR="00907078">
        <w:rPr>
          <w:lang w:val="ru-RU"/>
        </w:rPr>
        <w:t>неопубліковані</w:t>
      </w:r>
      <w:proofErr w:type="spellEnd"/>
      <w:r w:rsidR="00907078">
        <w:rPr>
          <w:lang w:val="ru-RU"/>
        </w:rPr>
        <w:t>.</w:t>
      </w:r>
    </w:p>
    <w:p w14:paraId="74B4A92F" w14:textId="1EC6B6BC" w:rsidR="00C06CD2" w:rsidRDefault="002F58C7" w:rsidP="006E0EA6">
      <w:pPr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товарознавець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підтверджує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, то </w:t>
      </w:r>
      <w:proofErr w:type="spellStart"/>
      <w:r w:rsidR="00EE2664">
        <w:rPr>
          <w:lang w:val="ru-RU"/>
        </w:rPr>
        <w:t>їх</w:t>
      </w:r>
      <w:proofErr w:type="spellEnd"/>
      <w:r w:rsidR="00EE2664">
        <w:rPr>
          <w:lang w:val="ru-RU"/>
        </w:rPr>
        <w:t xml:space="preserve"> треба буде </w:t>
      </w:r>
      <w:proofErr w:type="spellStart"/>
      <w:r w:rsidR="00EE2664">
        <w:rPr>
          <w:lang w:val="ru-RU"/>
        </w:rPr>
        <w:t>додати</w:t>
      </w:r>
      <w:proofErr w:type="spellEnd"/>
      <w:r w:rsidR="00EE2664">
        <w:rPr>
          <w:lang w:val="ru-RU"/>
        </w:rPr>
        <w:t xml:space="preserve"> в </w:t>
      </w:r>
      <w:proofErr w:type="spellStart"/>
      <w:r w:rsidR="00EE2664">
        <w:rPr>
          <w:lang w:val="ru-RU"/>
        </w:rPr>
        <w:t>існуючі</w:t>
      </w:r>
      <w:proofErr w:type="spellEnd"/>
      <w:r w:rsidR="00EE2664">
        <w:rPr>
          <w:lang w:val="ru-RU"/>
        </w:rPr>
        <w:t xml:space="preserve"> </w:t>
      </w:r>
      <w:proofErr w:type="spellStart"/>
      <w:r w:rsidR="00EE2664">
        <w:rPr>
          <w:lang w:val="ru-RU"/>
        </w:rPr>
        <w:t>довідники</w:t>
      </w:r>
      <w:proofErr w:type="spellEnd"/>
      <w:r w:rsidR="00EE2664">
        <w:rPr>
          <w:lang w:val="ru-RU"/>
        </w:rPr>
        <w:t xml:space="preserve"> та </w:t>
      </w:r>
      <w:proofErr w:type="spellStart"/>
      <w:r w:rsidR="00EE2664">
        <w:rPr>
          <w:lang w:val="ru-RU"/>
        </w:rPr>
        <w:t>підтвер</w:t>
      </w:r>
      <w:r w:rsidR="00E128BD">
        <w:rPr>
          <w:lang w:val="ru-RU"/>
        </w:rPr>
        <w:t>дити</w:t>
      </w:r>
      <w:proofErr w:type="spellEnd"/>
      <w:r w:rsidR="00E128BD">
        <w:rPr>
          <w:lang w:val="ru-RU"/>
        </w:rPr>
        <w:t xml:space="preserve"> </w:t>
      </w:r>
      <w:proofErr w:type="spellStart"/>
      <w:r w:rsidR="00E128BD">
        <w:rPr>
          <w:lang w:val="ru-RU"/>
        </w:rPr>
        <w:t>заведення</w:t>
      </w:r>
      <w:proofErr w:type="spellEnd"/>
      <w:r w:rsidR="00E128BD">
        <w:rPr>
          <w:lang w:val="ru-RU"/>
        </w:rPr>
        <w:t xml:space="preserve"> </w:t>
      </w:r>
      <w:proofErr w:type="spellStart"/>
      <w:r w:rsidR="00E128BD">
        <w:rPr>
          <w:lang w:val="ru-RU"/>
        </w:rPr>
        <w:t>цього</w:t>
      </w:r>
      <w:proofErr w:type="spellEnd"/>
      <w:r w:rsidR="00E128BD">
        <w:rPr>
          <w:lang w:val="ru-RU"/>
        </w:rPr>
        <w:t xml:space="preserve"> товару</w:t>
      </w:r>
    </w:p>
    <w:p w14:paraId="2DF8A377" w14:textId="6B0A3760" w:rsidR="00C00F8A" w:rsidRDefault="00C00F8A" w:rsidP="006E0EA6">
      <w:pPr>
        <w:rPr>
          <w:lang w:val="ru-RU"/>
        </w:rPr>
      </w:pPr>
      <w:proofErr w:type="spellStart"/>
      <w:r w:rsidRPr="00C00F8A">
        <w:rPr>
          <w:highlight w:val="yellow"/>
          <w:lang w:val="ru-RU"/>
        </w:rPr>
        <w:t>Пропозиції</w:t>
      </w:r>
      <w:proofErr w:type="spellEnd"/>
      <w:r w:rsidRPr="00C00F8A">
        <w:rPr>
          <w:highlight w:val="yellow"/>
          <w:lang w:val="ru-RU"/>
        </w:rPr>
        <w:t xml:space="preserve"> </w:t>
      </w:r>
      <w:proofErr w:type="spellStart"/>
      <w:r w:rsidRPr="00C00F8A">
        <w:rPr>
          <w:highlight w:val="yellow"/>
          <w:lang w:val="ru-RU"/>
        </w:rPr>
        <w:t>щодо</w:t>
      </w:r>
      <w:proofErr w:type="spellEnd"/>
      <w:r w:rsidRPr="00C00F8A">
        <w:rPr>
          <w:highlight w:val="yellow"/>
          <w:lang w:val="ru-RU"/>
        </w:rPr>
        <w:t xml:space="preserve"> </w:t>
      </w:r>
      <w:proofErr w:type="spellStart"/>
      <w:r w:rsidRPr="00C00F8A">
        <w:rPr>
          <w:highlight w:val="yellow"/>
          <w:lang w:val="ru-RU"/>
        </w:rPr>
        <w:t>реалізації</w:t>
      </w:r>
      <w:proofErr w:type="spellEnd"/>
      <w:r w:rsidRPr="00C00F8A">
        <w:rPr>
          <w:highlight w:val="yellow"/>
          <w:lang w:val="ru-RU"/>
        </w:rPr>
        <w:t>:</w:t>
      </w:r>
    </w:p>
    <w:p w14:paraId="0B23723B" w14:textId="6FAA4F4F" w:rsidR="00B5624D" w:rsidRDefault="00B5624D" w:rsidP="006E0EA6">
      <w:r w:rsidRPr="00B5624D">
        <w:rPr>
          <w:lang w:val="ru-RU"/>
        </w:rPr>
        <w:t xml:space="preserve">!!! </w:t>
      </w:r>
      <w:proofErr w:type="spellStart"/>
      <w:r>
        <w:rPr>
          <w:lang w:val="ru-RU"/>
        </w:rPr>
        <w:t>Можливо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додатковы</w:t>
      </w:r>
      <w:proofErr w:type="spellEnd"/>
      <w:r>
        <w:rPr>
          <w:lang w:val="ru-RU"/>
        </w:rPr>
        <w:t xml:space="preserve"> поля в систем</w:t>
      </w:r>
      <w:r>
        <w:t>і, що будуть дублювати атрибути. Це також можна зробити при імпорті</w:t>
      </w:r>
    </w:p>
    <w:p w14:paraId="7CB0D87D" w14:textId="1109C5B9" w:rsidR="00B5624D" w:rsidRPr="003A1032" w:rsidRDefault="00B5624D" w:rsidP="006E0EA6">
      <w:pPr>
        <w:rPr>
          <w:lang w:val="ru-RU"/>
          <w:rPrChange w:id="42" w:author="Yaroslav Rudenok" w:date="2023-03-02T16:17:00Z">
            <w:rPr>
              <w:lang w:val="en-US"/>
            </w:rPr>
          </w:rPrChange>
        </w:rPr>
      </w:pPr>
      <w:r>
        <w:t xml:space="preserve">!!! Додати в </w:t>
      </w:r>
      <w:proofErr w:type="spellStart"/>
      <w:r w:rsidR="008F0A5A">
        <w:t>випадаючі</w:t>
      </w:r>
      <w:proofErr w:type="spellEnd"/>
      <w:r w:rsidR="008F0A5A">
        <w:t xml:space="preserve"> списку можливість текстового вводу значення та його подальше збереження</w:t>
      </w:r>
      <w:r w:rsidR="00C00F8A">
        <w:t>, якого немає у довіднику</w:t>
      </w:r>
      <w:r w:rsidR="006D5B27">
        <w:t xml:space="preserve">. Використати кнопку </w:t>
      </w:r>
      <w:r w:rsidR="005810F5" w:rsidRPr="003A1032">
        <w:rPr>
          <w:lang w:val="ru-RU"/>
          <w:rPrChange w:id="43" w:author="Yaroslav Rudenok" w:date="2023-03-02T16:17:00Z">
            <w:rPr>
              <w:lang w:val="en-US"/>
            </w:rPr>
          </w:rPrChange>
        </w:rPr>
        <w:t>“</w:t>
      </w:r>
      <w:proofErr w:type="spellStart"/>
      <w:r w:rsidR="005810F5">
        <w:rPr>
          <w:lang w:val="ru-RU"/>
        </w:rPr>
        <w:t>Додати</w:t>
      </w:r>
      <w:proofErr w:type="spellEnd"/>
      <w:r w:rsidR="005810F5">
        <w:rPr>
          <w:lang w:val="ru-RU"/>
        </w:rPr>
        <w:t xml:space="preserve"> </w:t>
      </w:r>
      <w:proofErr w:type="spellStart"/>
      <w:r w:rsidR="005810F5">
        <w:rPr>
          <w:lang w:val="ru-RU"/>
        </w:rPr>
        <w:t>значення</w:t>
      </w:r>
      <w:proofErr w:type="spellEnd"/>
      <w:r w:rsidR="005810F5" w:rsidRPr="003A1032">
        <w:rPr>
          <w:lang w:val="ru-RU"/>
          <w:rPrChange w:id="44" w:author="Yaroslav Rudenok" w:date="2023-03-02T16:17:00Z">
            <w:rPr>
              <w:lang w:val="en-US"/>
            </w:rPr>
          </w:rPrChange>
        </w:rPr>
        <w:t>”</w:t>
      </w:r>
    </w:p>
    <w:p w14:paraId="1C2BE6A9" w14:textId="6E480A49" w:rsidR="008C2887" w:rsidRDefault="008C2887" w:rsidP="008C2887">
      <w:pPr>
        <w:pStyle w:val="Heading2"/>
        <w:rPr>
          <w:color w:val="FFFFFF" w:themeColor="background1"/>
        </w:rPr>
      </w:pPr>
      <w:bookmarkStart w:id="45" w:name="_Toc126509382"/>
      <w:r w:rsidRPr="00F565D7">
        <w:rPr>
          <w:color w:val="FFFFFF" w:themeColor="background1"/>
          <w:highlight w:val="black"/>
        </w:rPr>
        <w:t>Повідомлення товарознавцю про вв</w:t>
      </w:r>
      <w:r w:rsidR="00F565D7" w:rsidRPr="00F565D7">
        <w:rPr>
          <w:color w:val="FFFFFF" w:themeColor="background1"/>
          <w:highlight w:val="black"/>
        </w:rPr>
        <w:t>едення значень, яких немає у довідниках</w:t>
      </w:r>
      <w:bookmarkEnd w:id="45"/>
    </w:p>
    <w:p w14:paraId="1B576E9D" w14:textId="5FE0E1B9" w:rsidR="00F565D7" w:rsidRDefault="00F565D7" w:rsidP="00F565D7">
      <w:pPr>
        <w:rPr>
          <w:lang w:val="ru-RU"/>
        </w:rPr>
      </w:pPr>
      <w:r>
        <w:t xml:space="preserve">Коли постачальник введе дані, що </w:t>
      </w:r>
      <w:proofErr w:type="spellStart"/>
      <w:r w:rsidR="00B241F7">
        <w:t>відстутні</w:t>
      </w:r>
      <w:proofErr w:type="spellEnd"/>
      <w:r w:rsidR="00B241F7">
        <w:t xml:space="preserve"> в довідниках </w:t>
      </w:r>
      <w:r w:rsidR="00B241F7" w:rsidRPr="00B241F7">
        <w:rPr>
          <w:lang w:val="ru-RU"/>
        </w:rPr>
        <w:t>“</w:t>
      </w:r>
      <w:r w:rsidR="00123E81">
        <w:rPr>
          <w:lang w:val="ru-RU"/>
        </w:rPr>
        <w:t>Объем</w:t>
      </w:r>
      <w:r w:rsidR="00B241F7" w:rsidRPr="00B241F7">
        <w:rPr>
          <w:lang w:val="ru-RU"/>
        </w:rPr>
        <w:t>”</w:t>
      </w:r>
      <w:r w:rsidR="00123E81">
        <w:rPr>
          <w:lang w:val="ru-RU"/>
        </w:rPr>
        <w:t xml:space="preserve">, </w:t>
      </w:r>
      <w:r w:rsidR="00B241F7" w:rsidRPr="00B241F7">
        <w:rPr>
          <w:lang w:val="ru-RU"/>
        </w:rPr>
        <w:t>”</w:t>
      </w:r>
      <w:r w:rsidR="00123E81">
        <w:rPr>
          <w:lang w:val="ru-RU"/>
        </w:rPr>
        <w:t>Номер тона</w:t>
      </w:r>
      <w:r w:rsidR="00B241F7" w:rsidRPr="00B241F7">
        <w:rPr>
          <w:lang w:val="ru-RU"/>
        </w:rPr>
        <w:t>”</w:t>
      </w:r>
      <w:r w:rsidR="00123E81">
        <w:rPr>
          <w:lang w:val="ru-RU"/>
        </w:rPr>
        <w:t xml:space="preserve">, </w:t>
      </w:r>
      <w:r w:rsidR="00B241F7" w:rsidRPr="00B241F7">
        <w:rPr>
          <w:lang w:val="ru-RU"/>
        </w:rPr>
        <w:t>”</w:t>
      </w:r>
      <w:r w:rsidR="00123E81">
        <w:rPr>
          <w:lang w:val="ru-RU"/>
        </w:rPr>
        <w:t>Название тона</w:t>
      </w:r>
      <w:r w:rsidR="00B241F7" w:rsidRPr="00B241F7">
        <w:rPr>
          <w:lang w:val="ru-RU"/>
        </w:rPr>
        <w:t>”</w:t>
      </w:r>
      <w:r w:rsidR="00E440B2">
        <w:rPr>
          <w:lang w:val="ru-RU"/>
        </w:rPr>
        <w:t xml:space="preserve">, </w:t>
      </w:r>
      <w:r w:rsidR="00E440B2">
        <w:t>то треба відправити повідомлення товарознавцю про це з даним</w:t>
      </w:r>
      <w:r w:rsidR="00E440B2" w:rsidRPr="00E440B2">
        <w:rPr>
          <w:lang w:val="ru-RU"/>
        </w:rPr>
        <w:t>:</w:t>
      </w:r>
    </w:p>
    <w:p w14:paraId="2F174252" w14:textId="672FC642" w:rsidR="00E440B2" w:rsidRPr="00D97937" w:rsidRDefault="00D97937" w:rsidP="00D97937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Ключ товару</w:t>
      </w:r>
    </w:p>
    <w:p w14:paraId="59545010" w14:textId="7263AFFE" w:rsidR="00D97937" w:rsidRDefault="00D97937" w:rsidP="00D97937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en-US"/>
        </w:rPr>
        <w:t xml:space="preserve">Id </w:t>
      </w:r>
      <w:r>
        <w:rPr>
          <w:lang w:val="ru-RU"/>
        </w:rPr>
        <w:t>товару</w:t>
      </w:r>
    </w:p>
    <w:p w14:paraId="07BA7125" w14:textId="1F989EA1" w:rsidR="00D97937" w:rsidRDefault="00D97937" w:rsidP="00D97937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ШК товару</w:t>
      </w:r>
    </w:p>
    <w:p w14:paraId="4D641EA2" w14:textId="3B979367" w:rsidR="00D97937" w:rsidRDefault="00A47698" w:rsidP="00D97937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Объем (новое значение, </w:t>
      </w:r>
      <w:r>
        <w:t>якщо ввели</w:t>
      </w:r>
      <w:r>
        <w:rPr>
          <w:lang w:val="ru-RU"/>
        </w:rPr>
        <w:t>)</w:t>
      </w:r>
    </w:p>
    <w:p w14:paraId="24FBC846" w14:textId="476413B1" w:rsidR="004E73C6" w:rsidRDefault="004E73C6" w:rsidP="00D97937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Номер тона (новое значение, </w:t>
      </w:r>
      <w:r>
        <w:t>якщо ввели</w:t>
      </w:r>
      <w:r>
        <w:rPr>
          <w:lang w:val="ru-RU"/>
        </w:rPr>
        <w:t>)</w:t>
      </w:r>
    </w:p>
    <w:p w14:paraId="6B34B007" w14:textId="632F5229" w:rsidR="004E73C6" w:rsidRPr="00D97937" w:rsidRDefault="004E73C6" w:rsidP="00D97937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Название тона (новое значение, </w:t>
      </w:r>
      <w:r>
        <w:t>якщо ввели</w:t>
      </w:r>
      <w:r>
        <w:rPr>
          <w:lang w:val="ru-RU"/>
        </w:rPr>
        <w:t>)</w:t>
      </w:r>
    </w:p>
    <w:p w14:paraId="0C6A4C11" w14:textId="0C1FD138" w:rsidR="00C42E23" w:rsidRPr="00C00F8A" w:rsidRDefault="00123E03" w:rsidP="00123E03">
      <w:pPr>
        <w:pStyle w:val="Heading1"/>
        <w:rPr>
          <w:color w:val="FFFFFF" w:themeColor="background1"/>
          <w:lang w:val="ru-RU"/>
        </w:rPr>
      </w:pPr>
      <w:bookmarkStart w:id="46" w:name="_Toc126509383"/>
      <w:commentRangeStart w:id="47"/>
      <w:proofErr w:type="spellStart"/>
      <w:r w:rsidRPr="00C00F8A">
        <w:rPr>
          <w:color w:val="FFFFFF" w:themeColor="background1"/>
          <w:highlight w:val="black"/>
          <w:lang w:val="ru-RU"/>
        </w:rPr>
        <w:t>Редагування</w:t>
      </w:r>
      <w:proofErr w:type="spellEnd"/>
      <w:r w:rsidRPr="00C00F8A">
        <w:rPr>
          <w:color w:val="FFFFFF" w:themeColor="background1"/>
          <w:highlight w:val="black"/>
          <w:lang w:val="ru-RU"/>
        </w:rPr>
        <w:t xml:space="preserve"> </w:t>
      </w:r>
      <w:proofErr w:type="spellStart"/>
      <w:r w:rsidRPr="00C00F8A">
        <w:rPr>
          <w:color w:val="FFFFFF" w:themeColor="background1"/>
          <w:highlight w:val="black"/>
          <w:lang w:val="ru-RU"/>
        </w:rPr>
        <w:t>даних</w:t>
      </w:r>
      <w:bookmarkEnd w:id="46"/>
      <w:commentRangeEnd w:id="47"/>
      <w:proofErr w:type="spellEnd"/>
      <w:r w:rsidR="00F035B4">
        <w:rPr>
          <w:rStyle w:val="CommentReference"/>
          <w:rFonts w:asciiTheme="minorHAnsi" w:eastAsiaTheme="minorHAnsi" w:hAnsiTheme="minorHAnsi" w:cstheme="minorBidi"/>
          <w:color w:val="auto"/>
        </w:rPr>
        <w:commentReference w:id="47"/>
      </w:r>
    </w:p>
    <w:p w14:paraId="457FECCE" w14:textId="77777777" w:rsidR="008F15F6" w:rsidRPr="005A73C5" w:rsidRDefault="008F15F6" w:rsidP="008F15F6">
      <w:pPr>
        <w:ind w:left="360"/>
        <w:jc w:val="both"/>
        <w:rPr>
          <w:highlight w:val="yellow"/>
        </w:rPr>
      </w:pPr>
      <w:r w:rsidRPr="00BB5380">
        <w:t xml:space="preserve">При зміні одного з параметрів Торгова Марка, </w:t>
      </w:r>
      <w:proofErr w:type="spellStart"/>
      <w:r w:rsidRPr="00BB5380">
        <w:t>Семейство</w:t>
      </w:r>
      <w:proofErr w:type="spellEnd"/>
      <w:r w:rsidRPr="00BB5380">
        <w:t xml:space="preserve">, Тип, потрібно послідовно перевірити та замінити наступні параметри, наприклад про зміні значення Торгова Марка, ТРЕБА ПОВТОРНО </w:t>
      </w:r>
      <w:r w:rsidRPr="00BB5380">
        <w:lastRenderedPageBreak/>
        <w:t xml:space="preserve">обрати </w:t>
      </w:r>
      <w:proofErr w:type="spellStart"/>
      <w:r w:rsidRPr="00BB5380">
        <w:t>Семейство</w:t>
      </w:r>
      <w:proofErr w:type="spellEnd"/>
      <w:r w:rsidRPr="00BB5380">
        <w:t xml:space="preserve">, Тип, (після </w:t>
      </w:r>
      <w:proofErr w:type="spellStart"/>
      <w:r w:rsidRPr="00BB5380">
        <w:t>ціого</w:t>
      </w:r>
      <w:proofErr w:type="spellEnd"/>
      <w:r w:rsidRPr="00BB5380">
        <w:t xml:space="preserve"> </w:t>
      </w:r>
      <w:proofErr w:type="spellStart"/>
      <w:r w:rsidRPr="00BB5380">
        <w:t>FrameWork</w:t>
      </w:r>
      <w:proofErr w:type="spellEnd"/>
      <w:r w:rsidRPr="00BB5380">
        <w:t xml:space="preserve"> обереться автоматично), колір та об’єм, при зміні значення </w:t>
      </w:r>
      <w:proofErr w:type="spellStart"/>
      <w:r w:rsidRPr="00BB5380">
        <w:t>Семейство</w:t>
      </w:r>
      <w:proofErr w:type="spellEnd"/>
      <w:r w:rsidRPr="00BB5380">
        <w:t>,, ТРЕБА ПОВТОРНО обрати  Тип, (</w:t>
      </w:r>
      <w:proofErr w:type="spellStart"/>
      <w:r w:rsidRPr="00BB5380">
        <w:t>FrameWork</w:t>
      </w:r>
      <w:proofErr w:type="spellEnd"/>
      <w:r w:rsidRPr="00BB5380">
        <w:t xml:space="preserve"> обереться автоматично), колір та об’єм., i </w:t>
      </w:r>
      <w:proofErr w:type="spellStart"/>
      <w:r w:rsidRPr="00BB5380">
        <w:t>т.д</w:t>
      </w:r>
      <w:proofErr w:type="spellEnd"/>
      <w:r w:rsidRPr="00BB5380">
        <w:t>.</w:t>
      </w:r>
    </w:p>
    <w:p w14:paraId="57AC7C17" w14:textId="77777777" w:rsidR="008F15F6" w:rsidRPr="005A73C5" w:rsidRDefault="008F15F6" w:rsidP="008F15F6">
      <w:pPr>
        <w:ind w:left="360"/>
        <w:jc w:val="both"/>
      </w:pPr>
      <w:r w:rsidRPr="005A73C5">
        <w:t xml:space="preserve">Якщо вибирається інше значення будь-якої Умови, всі інші залежні умови та </w:t>
      </w:r>
      <w:proofErr w:type="spellStart"/>
      <w:r w:rsidRPr="005A73C5">
        <w:t>FrameWork</w:t>
      </w:r>
      <w:proofErr w:type="spellEnd"/>
      <w:r w:rsidRPr="005A73C5">
        <w:t xml:space="preserve"> (об'єм та колір) </w:t>
      </w:r>
      <w:proofErr w:type="spellStart"/>
      <w:r w:rsidRPr="005A73C5">
        <w:t>обнуляються</w:t>
      </w:r>
      <w:proofErr w:type="spellEnd"/>
      <w:r w:rsidRPr="005A73C5">
        <w:t xml:space="preserve"> (необхідно повторно вибирати значення)</w:t>
      </w:r>
    </w:p>
    <w:p w14:paraId="0F2175B8" w14:textId="77777777" w:rsidR="008F15F6" w:rsidRPr="005A73C5" w:rsidRDefault="008F15F6" w:rsidP="008F15F6">
      <w:pPr>
        <w:jc w:val="both"/>
        <w:rPr>
          <w:i/>
          <w:iCs/>
        </w:rPr>
      </w:pPr>
      <w:r>
        <w:br/>
      </w:r>
      <w:r w:rsidRPr="6C376D75">
        <w:rPr>
          <w:b/>
          <w:bCs/>
          <w:i/>
          <w:iCs/>
          <w:highlight w:val="cyan"/>
        </w:rPr>
        <w:t xml:space="preserve">Можливі залежні поля та варіанти виправлень та помилок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6"/>
        <w:gridCol w:w="950"/>
        <w:gridCol w:w="1110"/>
        <w:gridCol w:w="810"/>
        <w:gridCol w:w="870"/>
        <w:gridCol w:w="3807"/>
        <w:gridCol w:w="2460"/>
      </w:tblGrid>
      <w:tr w:rsidR="008F15F6" w:rsidRPr="005A73C5" w14:paraId="4ACBF816" w14:textId="77777777" w:rsidTr="00A801F0">
        <w:trPr>
          <w:trHeight w:val="585"/>
        </w:trPr>
        <w:tc>
          <w:tcPr>
            <w:tcW w:w="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DD4E2" w14:textId="77777777" w:rsidR="008F15F6" w:rsidRPr="005A73C5" w:rsidRDefault="008F15F6" w:rsidP="00A801F0">
            <w:pPr>
              <w:rPr>
                <w:rFonts w:ascii="Calibri" w:eastAsia="Calibri" w:hAnsi="Calibri" w:cs="Calibri"/>
                <w:b/>
                <w:bCs/>
              </w:rPr>
            </w:pPr>
            <w:r w:rsidRPr="005A73C5">
              <w:rPr>
                <w:rFonts w:ascii="Calibri" w:eastAsia="Calibri" w:hAnsi="Calibri" w:cs="Calibri"/>
                <w:b/>
                <w:bCs/>
              </w:rPr>
              <w:t>№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CAF0D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5A73C5">
              <w:rPr>
                <w:rFonts w:ascii="Calibri" w:eastAsia="Calibri" w:hAnsi="Calibri" w:cs="Calibri"/>
                <w:b/>
                <w:bCs/>
              </w:rPr>
              <w:t>Вид правки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7477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5A73C5">
              <w:rPr>
                <w:rFonts w:ascii="Calibri" w:eastAsia="Calibri" w:hAnsi="Calibri" w:cs="Calibri"/>
                <w:b/>
                <w:bCs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b/>
                <w:bCs/>
              </w:rPr>
              <w:t>Category</w:t>
            </w:r>
            <w:proofErr w:type="spellEnd"/>
            <w:r w:rsidRPr="005A73C5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E4E6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>Family</w:t>
            </w:r>
            <w:proofErr w:type="spellEnd"/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E4C6E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>Types</w:t>
            </w:r>
            <w:proofErr w:type="spellEnd"/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01FC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>Коментар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FB4A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Текст помилки (текст помилки повинен виникати відповідно до присвоєного </w:t>
            </w:r>
            <w:proofErr w:type="spellStart"/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Framework</w:t>
            </w:r>
            <w:proofErr w:type="spellEnd"/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>)</w:t>
            </w:r>
          </w:p>
        </w:tc>
      </w:tr>
      <w:tr w:rsidR="008F15F6" w:rsidRPr="005A73C5" w14:paraId="636B6423" w14:textId="77777777" w:rsidTr="00A801F0">
        <w:trPr>
          <w:trHeight w:val="2445"/>
        </w:trPr>
        <w:tc>
          <w:tcPr>
            <w:tcW w:w="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324C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50F9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>Зміна торгової марки</w:t>
            </w:r>
          </w:p>
        </w:tc>
        <w:tc>
          <w:tcPr>
            <w:tcW w:w="1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1F3F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Category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195F9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31C04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A5E2" w14:textId="77777777" w:rsidR="008F15F6" w:rsidRPr="005A73C5" w:rsidRDefault="008F15F6" w:rsidP="00A80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При внесені поля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Category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, постачальник переходить до наступного кроку, вибору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Family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, натиснувши кнопку ОК для підтвердження кроку. Після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вибру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Family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постачадьник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знову підтверджує свій вибір та переходить до вибору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Types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. Поля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Family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та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Types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взаємопов'язані, першим завжди потрібно обирати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Family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Pr="005A73C5">
              <w:br/>
            </w:r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Під час зміни хоча б одного з вище сказаних атрибутів потрібно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перезаповнити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поля: об'єм, номер тону, назва тону, відповідно до присвоєного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Framework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6C68A" w14:textId="77777777" w:rsidR="008F15F6" w:rsidRPr="005A73C5" w:rsidRDefault="008F15F6" w:rsidP="00A80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>Прохання заповнити наступні поля: призначення, тип товару, об'єм, номер тону, назва тону</w:t>
            </w:r>
          </w:p>
        </w:tc>
      </w:tr>
      <w:tr w:rsidR="008F15F6" w:rsidRPr="005A73C5" w14:paraId="24604A16" w14:textId="77777777" w:rsidTr="00A801F0">
        <w:trPr>
          <w:trHeight w:val="1455"/>
        </w:trPr>
        <w:tc>
          <w:tcPr>
            <w:tcW w:w="13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9ED81E9" w14:textId="77777777" w:rsidR="008F15F6" w:rsidRPr="005A73C5" w:rsidRDefault="008F15F6" w:rsidP="00A801F0"/>
        </w:tc>
        <w:tc>
          <w:tcPr>
            <w:tcW w:w="95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79D9067" w14:textId="77777777" w:rsidR="008F15F6" w:rsidRPr="005A73C5" w:rsidRDefault="008F15F6" w:rsidP="00A801F0"/>
        </w:tc>
        <w:tc>
          <w:tcPr>
            <w:tcW w:w="111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2B98135" w14:textId="77777777" w:rsidR="008F15F6" w:rsidRPr="005A73C5" w:rsidRDefault="008F15F6" w:rsidP="00A801F0"/>
        </w:tc>
        <w:tc>
          <w:tcPr>
            <w:tcW w:w="81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19E9429" w14:textId="77777777" w:rsidR="008F15F6" w:rsidRPr="005A73C5" w:rsidRDefault="008F15F6" w:rsidP="00A801F0"/>
        </w:tc>
        <w:tc>
          <w:tcPr>
            <w:tcW w:w="87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BA6D4CA" w14:textId="77777777" w:rsidR="008F15F6" w:rsidRPr="005A73C5" w:rsidRDefault="008F15F6" w:rsidP="00A801F0"/>
        </w:tc>
        <w:tc>
          <w:tcPr>
            <w:tcW w:w="380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A3E38CC" w14:textId="77777777" w:rsidR="008F15F6" w:rsidRPr="005A73C5" w:rsidRDefault="008F15F6" w:rsidP="00A801F0"/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5EE35" w14:textId="77777777" w:rsidR="008F15F6" w:rsidRPr="005A73C5" w:rsidRDefault="008F15F6" w:rsidP="00A80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>Прохання заповнити наступні поля: призначення, тип товару, об'єм</w:t>
            </w:r>
          </w:p>
        </w:tc>
      </w:tr>
      <w:tr w:rsidR="008F15F6" w:rsidRPr="005A73C5" w14:paraId="7A63B7C1" w14:textId="77777777" w:rsidTr="00A801F0">
        <w:trPr>
          <w:trHeight w:val="1800"/>
        </w:trPr>
        <w:tc>
          <w:tcPr>
            <w:tcW w:w="1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6F7E0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0399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>Зміна призначення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D967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Category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0F93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Family</w:t>
            </w:r>
            <w:proofErr w:type="spellEnd"/>
          </w:p>
        </w:tc>
        <w:tc>
          <w:tcPr>
            <w:tcW w:w="8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53500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3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F621" w14:textId="77777777" w:rsidR="008F15F6" w:rsidRPr="005A73C5" w:rsidRDefault="008F15F6" w:rsidP="00A80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При зміні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Family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постачальнику необхідно заповнити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Types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. Поля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Family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та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Types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взаємопов'язані, першим завжди потрібно обирати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Family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>.</w:t>
            </w:r>
            <w:r w:rsidRPr="005A73C5">
              <w:br/>
            </w:r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Під час зміни хоча б одного з вище сказаних атрибутів потрібно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перезаповнити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поля: об'єм, номер тону, назва тону, відповідно до присвоєного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Framework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FB27" w14:textId="77777777" w:rsidR="008F15F6" w:rsidRPr="005A73C5" w:rsidRDefault="008F15F6" w:rsidP="00A80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>Прохання заповнити наступні поля: тип товару, об'єм, номер тону, назва тону</w:t>
            </w:r>
          </w:p>
        </w:tc>
      </w:tr>
      <w:tr w:rsidR="008F15F6" w:rsidRPr="005A73C5" w14:paraId="122D4A6F" w14:textId="77777777" w:rsidTr="00A801F0">
        <w:trPr>
          <w:trHeight w:val="720"/>
        </w:trPr>
        <w:tc>
          <w:tcPr>
            <w:tcW w:w="13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E8D7297" w14:textId="77777777" w:rsidR="008F15F6" w:rsidRPr="005A73C5" w:rsidRDefault="008F15F6" w:rsidP="00A801F0"/>
        </w:tc>
        <w:tc>
          <w:tcPr>
            <w:tcW w:w="95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371FCAB" w14:textId="77777777" w:rsidR="008F15F6" w:rsidRPr="005A73C5" w:rsidRDefault="008F15F6" w:rsidP="00A801F0"/>
        </w:tc>
        <w:tc>
          <w:tcPr>
            <w:tcW w:w="111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6F728F3" w14:textId="77777777" w:rsidR="008F15F6" w:rsidRPr="005A73C5" w:rsidRDefault="008F15F6" w:rsidP="00A801F0"/>
        </w:tc>
        <w:tc>
          <w:tcPr>
            <w:tcW w:w="81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2EAE3CC" w14:textId="77777777" w:rsidR="008F15F6" w:rsidRPr="005A73C5" w:rsidRDefault="008F15F6" w:rsidP="00A801F0"/>
        </w:tc>
        <w:tc>
          <w:tcPr>
            <w:tcW w:w="87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831C3C8" w14:textId="77777777" w:rsidR="008F15F6" w:rsidRPr="005A73C5" w:rsidRDefault="008F15F6" w:rsidP="00A801F0"/>
        </w:tc>
        <w:tc>
          <w:tcPr>
            <w:tcW w:w="380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8308BBF" w14:textId="77777777" w:rsidR="008F15F6" w:rsidRPr="005A73C5" w:rsidRDefault="008F15F6" w:rsidP="00A801F0"/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E2924" w14:textId="77777777" w:rsidR="008F15F6" w:rsidRPr="005A73C5" w:rsidRDefault="008F15F6" w:rsidP="00A80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>Прохання заповнити наступні поля: тип товару, об'єм</w:t>
            </w:r>
          </w:p>
        </w:tc>
      </w:tr>
      <w:tr w:rsidR="008F15F6" w:rsidRPr="005A73C5" w14:paraId="084B1E1E" w14:textId="77777777" w:rsidTr="00A801F0">
        <w:trPr>
          <w:trHeight w:val="1635"/>
        </w:trPr>
        <w:tc>
          <w:tcPr>
            <w:tcW w:w="1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3DA4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BB0F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b/>
                <w:bCs/>
                <w:color w:val="000000" w:themeColor="text1"/>
              </w:rPr>
              <w:t>Зміна типу товару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EF94E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Category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EA6B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Family</w:t>
            </w:r>
            <w:proofErr w:type="spellEnd"/>
          </w:p>
        </w:tc>
        <w:tc>
          <w:tcPr>
            <w:tcW w:w="8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3F6D8" w14:textId="77777777" w:rsidR="008F15F6" w:rsidRPr="005A73C5" w:rsidRDefault="008F15F6" w:rsidP="00A801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Types</w:t>
            </w:r>
            <w:proofErr w:type="spellEnd"/>
          </w:p>
        </w:tc>
        <w:tc>
          <w:tcPr>
            <w:tcW w:w="3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18C90" w14:textId="77777777" w:rsidR="008F15F6" w:rsidRPr="005A73C5" w:rsidRDefault="008F15F6" w:rsidP="00A80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При зміні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Types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, постачальник використовує обмежений список відповідно до вказаного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Item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Family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Pr="005A73C5">
              <w:br/>
            </w:r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Під час зміни хоча б одного з вище сказаних атрибутів потрібно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перезаповнити</w:t>
            </w:r>
            <w:proofErr w:type="spellEnd"/>
            <w:r w:rsidRPr="005A73C5">
              <w:rPr>
                <w:rFonts w:ascii="Calibri" w:eastAsia="Calibri" w:hAnsi="Calibri" w:cs="Calibri"/>
                <w:color w:val="000000" w:themeColor="text1"/>
              </w:rPr>
              <w:t xml:space="preserve"> поля: об'єм, номер тону, назва тону, відповідно до присвоєного </w:t>
            </w:r>
            <w:proofErr w:type="spellStart"/>
            <w:r w:rsidRPr="005A73C5">
              <w:rPr>
                <w:rFonts w:ascii="Calibri" w:eastAsia="Calibri" w:hAnsi="Calibri" w:cs="Calibri"/>
                <w:color w:val="000000" w:themeColor="text1"/>
              </w:rPr>
              <w:t>Framework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7730" w14:textId="77777777" w:rsidR="008F15F6" w:rsidRPr="005A73C5" w:rsidRDefault="008F15F6" w:rsidP="00A80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>Прохання заповнити наступні поля: об'єм, номер тону, назва тону</w:t>
            </w:r>
          </w:p>
        </w:tc>
      </w:tr>
      <w:tr w:rsidR="008F15F6" w:rsidRPr="005A73C5" w14:paraId="2DDBBB71" w14:textId="77777777" w:rsidTr="00A801F0">
        <w:trPr>
          <w:trHeight w:val="900"/>
        </w:trPr>
        <w:tc>
          <w:tcPr>
            <w:tcW w:w="13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4CF28C9" w14:textId="77777777" w:rsidR="008F15F6" w:rsidRPr="005A73C5" w:rsidRDefault="008F15F6" w:rsidP="00A801F0"/>
        </w:tc>
        <w:tc>
          <w:tcPr>
            <w:tcW w:w="95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A5C7039" w14:textId="77777777" w:rsidR="008F15F6" w:rsidRPr="005A73C5" w:rsidRDefault="008F15F6" w:rsidP="00A801F0"/>
        </w:tc>
        <w:tc>
          <w:tcPr>
            <w:tcW w:w="111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74A264E" w14:textId="77777777" w:rsidR="008F15F6" w:rsidRPr="005A73C5" w:rsidRDefault="008F15F6" w:rsidP="00A801F0"/>
        </w:tc>
        <w:tc>
          <w:tcPr>
            <w:tcW w:w="81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2AC51E1" w14:textId="77777777" w:rsidR="008F15F6" w:rsidRPr="005A73C5" w:rsidRDefault="008F15F6" w:rsidP="00A801F0"/>
        </w:tc>
        <w:tc>
          <w:tcPr>
            <w:tcW w:w="87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7CE12E3" w14:textId="77777777" w:rsidR="008F15F6" w:rsidRPr="005A73C5" w:rsidRDefault="008F15F6" w:rsidP="00A801F0"/>
        </w:tc>
        <w:tc>
          <w:tcPr>
            <w:tcW w:w="380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7B74265" w14:textId="77777777" w:rsidR="008F15F6" w:rsidRPr="005A73C5" w:rsidRDefault="008F15F6" w:rsidP="00A801F0"/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ACB73" w14:textId="77777777" w:rsidR="008F15F6" w:rsidRPr="005A73C5" w:rsidRDefault="008F15F6" w:rsidP="00A801F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A73C5">
              <w:rPr>
                <w:rFonts w:ascii="Calibri" w:eastAsia="Calibri" w:hAnsi="Calibri" w:cs="Calibri"/>
                <w:color w:val="000000" w:themeColor="text1"/>
              </w:rPr>
              <w:t>Прохання заповнити наступні поля: об'єм</w:t>
            </w:r>
          </w:p>
        </w:tc>
      </w:tr>
    </w:tbl>
    <w:p w14:paraId="060BCC81" w14:textId="61B2AE86" w:rsidR="00DA260D" w:rsidRPr="008F15F6" w:rsidRDefault="008F15F6" w:rsidP="00DA260D">
      <w:r w:rsidRPr="005A73C5">
        <w:br/>
      </w:r>
    </w:p>
    <w:p w14:paraId="29A90AC1" w14:textId="77777777" w:rsidR="00945381" w:rsidRPr="00E12BA2" w:rsidRDefault="00945381" w:rsidP="00900DE6">
      <w:pPr>
        <w:rPr>
          <w:lang w:val="ru-RU"/>
        </w:rPr>
      </w:pPr>
    </w:p>
    <w:p w14:paraId="083EF1DD" w14:textId="7784EA48" w:rsidR="00900DE6" w:rsidRPr="00C00F8A" w:rsidRDefault="00900DE6" w:rsidP="00900DE6">
      <w:pPr>
        <w:pStyle w:val="Heading1"/>
        <w:rPr>
          <w:color w:val="FFFFFF" w:themeColor="background1"/>
          <w:lang w:val="ru-RU"/>
        </w:rPr>
      </w:pPr>
      <w:bookmarkStart w:id="48" w:name="_Toc126509384"/>
      <w:proofErr w:type="spellStart"/>
      <w:r w:rsidRPr="00C00F8A">
        <w:rPr>
          <w:color w:val="FFFFFF" w:themeColor="background1"/>
          <w:highlight w:val="black"/>
          <w:lang w:val="ru-RU"/>
        </w:rPr>
        <w:lastRenderedPageBreak/>
        <w:t>Питання</w:t>
      </w:r>
      <w:proofErr w:type="spellEnd"/>
      <w:r w:rsidRPr="00C00F8A">
        <w:rPr>
          <w:color w:val="FFFFFF" w:themeColor="background1"/>
          <w:highlight w:val="black"/>
          <w:lang w:val="ru-RU"/>
        </w:rPr>
        <w:t xml:space="preserve"> до </w:t>
      </w:r>
      <w:proofErr w:type="spellStart"/>
      <w:r w:rsidRPr="00C00F8A">
        <w:rPr>
          <w:color w:val="FFFFFF" w:themeColor="background1"/>
          <w:highlight w:val="black"/>
          <w:lang w:val="ru-RU"/>
        </w:rPr>
        <w:t>замовника</w:t>
      </w:r>
      <w:bookmarkEnd w:id="48"/>
      <w:proofErr w:type="spellEnd"/>
    </w:p>
    <w:p w14:paraId="04E204E6" w14:textId="433333C3" w:rsidR="00900DE6" w:rsidRPr="00C11D92" w:rsidRDefault="00C11D92" w:rsidP="00900DE6">
      <w:pPr>
        <w:pStyle w:val="ListParagraph"/>
        <w:numPr>
          <w:ilvl w:val="0"/>
          <w:numId w:val="4"/>
        </w:numPr>
        <w:rPr>
          <w:lang w:val="ru-RU"/>
        </w:rPr>
      </w:pPr>
      <w:commentRangeStart w:id="49"/>
      <w:r>
        <w:rPr>
          <w:lang w:val="en-US"/>
        </w:rPr>
        <w:t>Frameworks</w:t>
      </w:r>
      <w:r w:rsidRPr="00C11D92">
        <w:rPr>
          <w:lang w:val="ru-RU"/>
        </w:rPr>
        <w:t xml:space="preserve"> </w:t>
      </w:r>
      <w:r w:rsidR="001920EA">
        <w:t>вибрані</w:t>
      </w:r>
      <w:r>
        <w:t xml:space="preserve"> з типу товару та торгової марки ми не розділяємо? Все будемо зберігати в одному місці?</w:t>
      </w:r>
      <w:commentRangeEnd w:id="49"/>
      <w:r w:rsidR="00F035B4">
        <w:rPr>
          <w:rStyle w:val="CommentReference"/>
        </w:rPr>
        <w:commentReference w:id="49"/>
      </w:r>
    </w:p>
    <w:p w14:paraId="46E4F016" w14:textId="767F719B" w:rsidR="00C11D92" w:rsidRPr="008F4696" w:rsidRDefault="006D735E" w:rsidP="00900DE6">
      <w:pPr>
        <w:pStyle w:val="ListParagraph"/>
        <w:numPr>
          <w:ilvl w:val="0"/>
          <w:numId w:val="4"/>
        </w:numPr>
        <w:rPr>
          <w:lang w:val="ru-RU"/>
        </w:rPr>
      </w:pPr>
      <w:commentRangeStart w:id="50"/>
      <w:r>
        <w:rPr>
          <w:lang w:val="ru-RU"/>
        </w:rPr>
        <w:t xml:space="preserve">Ми точно </w:t>
      </w:r>
      <w:proofErr w:type="spellStart"/>
      <w:r>
        <w:rPr>
          <w:lang w:val="ru-RU"/>
        </w:rPr>
        <w:t>даємо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постачальнику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неіснуючими</w:t>
      </w:r>
      <w:proofErr w:type="spellEnd"/>
      <w:r>
        <w:rPr>
          <w:lang w:val="ru-RU"/>
        </w:rPr>
        <w:t xml:space="preserve"> </w:t>
      </w:r>
      <w:r w:rsidRPr="00824121">
        <w:t>параметр</w:t>
      </w:r>
      <w:r>
        <w:t xml:space="preserve">ами </w:t>
      </w:r>
      <w:r w:rsidRPr="00824121">
        <w:t xml:space="preserve">(Торгова Марка, </w:t>
      </w:r>
      <w:proofErr w:type="spellStart"/>
      <w:r w:rsidRPr="00824121">
        <w:t>Семейство</w:t>
      </w:r>
      <w:proofErr w:type="spellEnd"/>
      <w:r w:rsidRPr="00824121">
        <w:t>, Тип товару)</w:t>
      </w:r>
      <w:r>
        <w:t>?</w:t>
      </w:r>
      <w:commentRangeEnd w:id="50"/>
      <w:r w:rsidR="00F035B4">
        <w:rPr>
          <w:rStyle w:val="CommentReference"/>
        </w:rPr>
        <w:commentReference w:id="50"/>
      </w:r>
    </w:p>
    <w:p w14:paraId="483113D0" w14:textId="33FE3A8F" w:rsidR="00281F2B" w:rsidRPr="00281F2B" w:rsidRDefault="00281F2B" w:rsidP="00281F2B">
      <w:pPr>
        <w:pStyle w:val="ListParagraph"/>
        <w:numPr>
          <w:ilvl w:val="0"/>
          <w:numId w:val="4"/>
        </w:numPr>
        <w:rPr>
          <w:lang w:val="ru-RU"/>
        </w:rPr>
      </w:pPr>
      <w:commentRangeStart w:id="51"/>
      <w:r w:rsidRPr="00281F2B">
        <w:rPr>
          <w:lang w:val="ru-RU"/>
        </w:rPr>
        <w:t>Процесс по работе с новыми комбинациями необходимо проговорить отдельно (касается цветов) Как он будет выглядеть?</w:t>
      </w:r>
      <w:commentRangeEnd w:id="51"/>
      <w:r w:rsidR="00F035B4">
        <w:rPr>
          <w:rStyle w:val="CommentReference"/>
        </w:rPr>
        <w:commentReference w:id="51"/>
      </w:r>
    </w:p>
    <w:p w14:paraId="64AC9956" w14:textId="1DD1E716" w:rsidR="008F4696" w:rsidRDefault="00281F2B" w:rsidP="00281F2B">
      <w:pPr>
        <w:pStyle w:val="ListParagraph"/>
        <w:numPr>
          <w:ilvl w:val="0"/>
          <w:numId w:val="4"/>
        </w:numPr>
        <w:rPr>
          <w:lang w:val="ru-RU"/>
        </w:rPr>
      </w:pPr>
      <w:commentRangeStart w:id="52"/>
      <w:r w:rsidRPr="00281F2B">
        <w:rPr>
          <w:lang w:val="ru-RU"/>
        </w:rPr>
        <w:t>Что должно быть на карточке товара, который не имеет второй атрибут? (номер тона + название тона + HEX)</w:t>
      </w:r>
      <w:commentRangeEnd w:id="52"/>
      <w:r w:rsidR="00A801F0">
        <w:rPr>
          <w:rStyle w:val="CommentReference"/>
        </w:rPr>
        <w:commentReference w:id="52"/>
      </w:r>
    </w:p>
    <w:p w14:paraId="3C5F76DC" w14:textId="7DE7B8E2" w:rsidR="00D03B66" w:rsidRPr="000A58D7" w:rsidRDefault="00D03B66" w:rsidP="00281F2B">
      <w:pPr>
        <w:pStyle w:val="ListParagraph"/>
        <w:numPr>
          <w:ilvl w:val="0"/>
          <w:numId w:val="4"/>
        </w:numPr>
        <w:rPr>
          <w:lang w:val="ru-RU"/>
        </w:rPr>
      </w:pPr>
      <w:commentRangeStart w:id="53"/>
      <w:proofErr w:type="spellStart"/>
      <w:r>
        <w:rPr>
          <w:lang w:val="ru-RU"/>
        </w:rPr>
        <w:t>Випадаюч</w:t>
      </w:r>
      <w:proofErr w:type="spellEnd"/>
      <w:r>
        <w:t>і списки</w:t>
      </w:r>
      <w:r w:rsidR="003B2E16">
        <w:t xml:space="preserve"> для </w:t>
      </w:r>
      <w:r w:rsidR="003B2E16" w:rsidRPr="00F57032">
        <w:rPr>
          <w:lang w:val="ru-RU"/>
        </w:rPr>
        <w:t>“</w:t>
      </w:r>
      <w:r w:rsidR="003B2E16">
        <w:rPr>
          <w:lang w:val="ru-RU"/>
        </w:rPr>
        <w:t>Номер тона</w:t>
      </w:r>
      <w:r w:rsidR="003B2E16" w:rsidRPr="00F57032">
        <w:rPr>
          <w:lang w:val="ru-RU"/>
        </w:rPr>
        <w:t>”</w:t>
      </w:r>
      <w:proofErr w:type="gramStart"/>
      <w:r w:rsidR="003B2E16">
        <w:rPr>
          <w:lang w:val="ru-RU"/>
        </w:rPr>
        <w:t xml:space="preserve">, </w:t>
      </w:r>
      <w:r w:rsidR="003B2E16" w:rsidRPr="00F57032">
        <w:rPr>
          <w:lang w:val="ru-RU"/>
        </w:rPr>
        <w:t>”</w:t>
      </w:r>
      <w:r w:rsidR="003B2E16">
        <w:rPr>
          <w:lang w:val="ru-RU"/>
        </w:rPr>
        <w:t>Название</w:t>
      </w:r>
      <w:proofErr w:type="gramEnd"/>
      <w:r w:rsidR="003B2E16">
        <w:rPr>
          <w:lang w:val="ru-RU"/>
        </w:rPr>
        <w:t xml:space="preserve"> тона</w:t>
      </w:r>
      <w:r w:rsidR="003B2E16" w:rsidRPr="00F57032">
        <w:rPr>
          <w:lang w:val="ru-RU"/>
        </w:rPr>
        <w:t>”</w:t>
      </w:r>
      <w:r w:rsidR="003B2E16">
        <w:rPr>
          <w:lang w:val="ru-RU"/>
        </w:rPr>
        <w:t xml:space="preserve"> </w:t>
      </w:r>
      <w:proofErr w:type="spellStart"/>
      <w:r w:rsidR="003B2E16">
        <w:rPr>
          <w:lang w:val="ru-RU"/>
        </w:rPr>
        <w:t>залежать</w:t>
      </w:r>
      <w:proofErr w:type="spellEnd"/>
      <w:r w:rsidR="003B2E16">
        <w:rPr>
          <w:lang w:val="ru-RU"/>
        </w:rPr>
        <w:t xml:space="preserve"> </w:t>
      </w:r>
      <w:proofErr w:type="spellStart"/>
      <w:r w:rsidR="003B2E16">
        <w:rPr>
          <w:lang w:val="ru-RU"/>
        </w:rPr>
        <w:t>лише</w:t>
      </w:r>
      <w:proofErr w:type="spellEnd"/>
      <w:r w:rsidR="003B2E16">
        <w:rPr>
          <w:lang w:val="ru-RU"/>
        </w:rPr>
        <w:t xml:space="preserve"> </w:t>
      </w:r>
      <w:proofErr w:type="spellStart"/>
      <w:r w:rsidR="003B2E16">
        <w:rPr>
          <w:lang w:val="ru-RU"/>
        </w:rPr>
        <w:t>від</w:t>
      </w:r>
      <w:proofErr w:type="spellEnd"/>
      <w:r w:rsidR="003B2E16">
        <w:rPr>
          <w:lang w:val="ru-RU"/>
        </w:rPr>
        <w:t xml:space="preserve"> </w:t>
      </w:r>
      <w:r w:rsidR="003B2E16" w:rsidRPr="003B2E16">
        <w:rPr>
          <w:lang w:val="ru-RU"/>
        </w:rPr>
        <w:t>“</w:t>
      </w:r>
      <w:r w:rsidR="003B2E16">
        <w:rPr>
          <w:lang w:val="en-US"/>
        </w:rPr>
        <w:t>Code</w:t>
      </w:r>
      <w:r w:rsidR="003B2E16" w:rsidRPr="003B2E16">
        <w:rPr>
          <w:lang w:val="ru-RU"/>
        </w:rPr>
        <w:t>”</w:t>
      </w:r>
      <w:r w:rsidR="00182F4C" w:rsidRPr="00182F4C">
        <w:rPr>
          <w:lang w:val="ru-RU"/>
        </w:rPr>
        <w:t xml:space="preserve"> </w:t>
      </w:r>
      <w:r w:rsidR="00182F4C">
        <w:rPr>
          <w:lang w:val="ru-RU"/>
        </w:rPr>
        <w:t xml:space="preserve">та </w:t>
      </w:r>
      <w:proofErr w:type="spellStart"/>
      <w:r w:rsidR="00182F4C">
        <w:rPr>
          <w:lang w:val="ru-RU"/>
        </w:rPr>
        <w:t>незалежать</w:t>
      </w:r>
      <w:proofErr w:type="spellEnd"/>
      <w:r w:rsidR="00182F4C">
        <w:rPr>
          <w:lang w:val="ru-RU"/>
        </w:rPr>
        <w:t xml:space="preserve"> в</w:t>
      </w:r>
      <w:r w:rsidR="00182F4C">
        <w:t xml:space="preserve">ід </w:t>
      </w:r>
      <w:r w:rsidR="00182F4C">
        <w:rPr>
          <w:lang w:val="en-US"/>
        </w:rPr>
        <w:t>framework</w:t>
      </w:r>
      <w:r w:rsidR="00182F4C" w:rsidRPr="00182F4C">
        <w:rPr>
          <w:lang w:val="ru-RU"/>
        </w:rPr>
        <w:t xml:space="preserve">. </w:t>
      </w:r>
      <w:r w:rsidR="00182F4C">
        <w:t xml:space="preserve">Тобто, якщо </w:t>
      </w:r>
      <w:r w:rsidR="00271046">
        <w:t xml:space="preserve">різні </w:t>
      </w:r>
      <w:r w:rsidR="00271046">
        <w:rPr>
          <w:lang w:val="en-US"/>
        </w:rPr>
        <w:t>framework</w:t>
      </w:r>
      <w:r w:rsidR="00271046" w:rsidRPr="00271046">
        <w:rPr>
          <w:lang w:val="ru-RU"/>
        </w:rPr>
        <w:t xml:space="preserve"> </w:t>
      </w:r>
      <w:r w:rsidR="00271046">
        <w:rPr>
          <w:lang w:val="ru-RU"/>
        </w:rPr>
        <w:t xml:space="preserve">МАЮТЬ </w:t>
      </w:r>
      <w:proofErr w:type="spellStart"/>
      <w:r w:rsidR="00271046">
        <w:rPr>
          <w:lang w:val="ru-RU"/>
        </w:rPr>
        <w:t>одне</w:t>
      </w:r>
      <w:proofErr w:type="spellEnd"/>
      <w:r w:rsidR="00271046">
        <w:rPr>
          <w:lang w:val="ru-RU"/>
        </w:rPr>
        <w:t xml:space="preserve"> </w:t>
      </w:r>
      <w:proofErr w:type="spellStart"/>
      <w:r w:rsidR="00271046">
        <w:rPr>
          <w:lang w:val="ru-RU"/>
        </w:rPr>
        <w:t>значення</w:t>
      </w:r>
      <w:proofErr w:type="spellEnd"/>
      <w:r w:rsidR="00271046">
        <w:rPr>
          <w:lang w:val="ru-RU"/>
        </w:rPr>
        <w:t xml:space="preserve"> </w:t>
      </w:r>
      <w:r w:rsidR="00271046">
        <w:rPr>
          <w:lang w:val="en-US"/>
        </w:rPr>
        <w:t>Code</w:t>
      </w:r>
      <w:r w:rsidR="00271046">
        <w:rPr>
          <w:lang w:val="ru-RU"/>
        </w:rPr>
        <w:t xml:space="preserve"> = </w:t>
      </w:r>
      <w:r w:rsidR="00271046" w:rsidRPr="00271046">
        <w:rPr>
          <w:lang w:val="ru-RU"/>
        </w:rPr>
        <w:t>“</w:t>
      </w:r>
      <w:r w:rsidR="00271046" w:rsidRPr="00271046">
        <w:t xml:space="preserve"> </w:t>
      </w:r>
      <w:r w:rsidR="00271046" w:rsidRPr="00271046">
        <w:rPr>
          <w:lang w:val="ru-RU"/>
        </w:rPr>
        <w:t>ЦВЕТ_ANNAYAKE</w:t>
      </w:r>
      <w:r w:rsidR="00271046" w:rsidRPr="00AF2D6B">
        <w:rPr>
          <w:lang w:val="ru-RU"/>
        </w:rPr>
        <w:t xml:space="preserve">”, </w:t>
      </w:r>
      <w:r w:rsidR="00271046">
        <w:rPr>
          <w:lang w:val="ru-RU"/>
        </w:rPr>
        <w:t xml:space="preserve">то </w:t>
      </w:r>
      <w:r w:rsidR="00AF2D6B">
        <w:rPr>
          <w:lang w:val="ru-RU"/>
        </w:rPr>
        <w:t xml:space="preserve">для </w:t>
      </w:r>
      <w:proofErr w:type="spellStart"/>
      <w:r w:rsidR="00AF2D6B">
        <w:rPr>
          <w:lang w:val="ru-RU"/>
        </w:rPr>
        <w:t>цих</w:t>
      </w:r>
      <w:proofErr w:type="spellEnd"/>
      <w:r w:rsidR="00AF2D6B">
        <w:rPr>
          <w:lang w:val="ru-RU"/>
        </w:rPr>
        <w:t xml:space="preserve"> </w:t>
      </w:r>
      <w:r w:rsidR="00AF2D6B">
        <w:rPr>
          <w:lang w:val="en-US"/>
        </w:rPr>
        <w:t>framework</w:t>
      </w:r>
      <w:r w:rsidR="00AF2D6B" w:rsidRPr="00AF2D6B">
        <w:rPr>
          <w:lang w:val="ru-RU"/>
        </w:rPr>
        <w:t xml:space="preserve"> </w:t>
      </w:r>
      <w:r w:rsidR="00AF2D6B">
        <w:rPr>
          <w:lang w:val="ru-RU"/>
        </w:rPr>
        <w:t xml:space="preserve">списки </w:t>
      </w:r>
      <w:proofErr w:type="spellStart"/>
      <w:r w:rsidR="00AF2D6B">
        <w:rPr>
          <w:lang w:val="ru-RU"/>
        </w:rPr>
        <w:t>будуть</w:t>
      </w:r>
      <w:proofErr w:type="spellEnd"/>
      <w:r w:rsidR="00AF2D6B">
        <w:rPr>
          <w:lang w:val="ru-RU"/>
        </w:rPr>
        <w:t xml:space="preserve"> </w:t>
      </w:r>
      <w:proofErr w:type="spellStart"/>
      <w:r w:rsidR="00AF2D6B">
        <w:rPr>
          <w:lang w:val="ru-RU"/>
        </w:rPr>
        <w:t>однаков</w:t>
      </w:r>
      <w:proofErr w:type="spellEnd"/>
      <w:r w:rsidR="00AF2D6B">
        <w:t>і?</w:t>
      </w:r>
      <w:commentRangeEnd w:id="53"/>
      <w:r w:rsidR="00F84D71">
        <w:rPr>
          <w:rStyle w:val="CommentReference"/>
        </w:rPr>
        <w:commentReference w:id="53"/>
      </w:r>
    </w:p>
    <w:p w14:paraId="2B7CB07C" w14:textId="3A9C3C51" w:rsidR="000A58D7" w:rsidRDefault="000A58D7" w:rsidP="00281F2B">
      <w:pPr>
        <w:pStyle w:val="ListParagraph"/>
        <w:numPr>
          <w:ilvl w:val="0"/>
          <w:numId w:val="4"/>
        </w:numPr>
        <w:rPr>
          <w:lang w:val="ru-RU"/>
        </w:rPr>
      </w:pPr>
      <w:commentRangeStart w:id="54"/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треба в до</w:t>
      </w:r>
      <w:proofErr w:type="spellStart"/>
      <w:r>
        <w:t>відник</w:t>
      </w:r>
      <w:proofErr w:type="spellEnd"/>
      <w:r>
        <w:t xml:space="preserve"> </w:t>
      </w:r>
      <w:r w:rsidRPr="000A58D7">
        <w:rPr>
          <w:lang w:val="ru-RU"/>
        </w:rPr>
        <w:t>“</w:t>
      </w:r>
      <w:r>
        <w:rPr>
          <w:lang w:val="ru-RU"/>
        </w:rPr>
        <w:t>Номер тона</w:t>
      </w:r>
      <w:r w:rsidRPr="000A58D7">
        <w:rPr>
          <w:lang w:val="ru-RU"/>
        </w:rPr>
        <w:t>”</w:t>
      </w:r>
      <w:r>
        <w:rPr>
          <w:lang w:val="ru-RU"/>
        </w:rPr>
        <w:t xml:space="preserve"> </w:t>
      </w:r>
      <w:r>
        <w:t xml:space="preserve">додавати </w:t>
      </w:r>
      <w:proofErr w:type="spellStart"/>
      <w:r>
        <w:t>прив</w:t>
      </w:r>
      <w:proofErr w:type="spellEnd"/>
      <w:r w:rsidRPr="000A58D7">
        <w:rPr>
          <w:lang w:val="ru-RU"/>
        </w:rPr>
        <w:t>’</w:t>
      </w:r>
      <w:proofErr w:type="spellStart"/>
      <w:r>
        <w:rPr>
          <w:lang w:val="ru-RU"/>
        </w:rPr>
        <w:t>язку</w:t>
      </w:r>
      <w:proofErr w:type="spellEnd"/>
      <w:r>
        <w:rPr>
          <w:lang w:val="ru-RU"/>
        </w:rPr>
        <w:t xml:space="preserve"> до </w:t>
      </w:r>
      <w:r>
        <w:rPr>
          <w:lang w:val="en-US"/>
        </w:rPr>
        <w:t>framework</w:t>
      </w:r>
      <w:r w:rsidRPr="000A58D7">
        <w:rPr>
          <w:lang w:val="ru-RU"/>
        </w:rPr>
        <w:t>?</w:t>
      </w:r>
      <w:commentRangeEnd w:id="54"/>
      <w:r w:rsidR="00A801F0">
        <w:rPr>
          <w:rStyle w:val="CommentReference"/>
        </w:rPr>
        <w:commentReference w:id="54"/>
      </w:r>
    </w:p>
    <w:p w14:paraId="6B77B130" w14:textId="4E4AACEF" w:rsidR="000A58D7" w:rsidRDefault="000A58D7" w:rsidP="000A58D7">
      <w:pPr>
        <w:pStyle w:val="ListParagraph"/>
        <w:numPr>
          <w:ilvl w:val="0"/>
          <w:numId w:val="4"/>
        </w:numPr>
        <w:rPr>
          <w:lang w:val="ru-RU"/>
        </w:rPr>
      </w:pPr>
      <w:commentRangeStart w:id="55"/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треба в до</w:t>
      </w:r>
      <w:proofErr w:type="spellStart"/>
      <w:r>
        <w:t>відник</w:t>
      </w:r>
      <w:proofErr w:type="spellEnd"/>
      <w:r>
        <w:t xml:space="preserve"> </w:t>
      </w:r>
      <w:r w:rsidRPr="000A58D7">
        <w:rPr>
          <w:lang w:val="ru-RU"/>
        </w:rPr>
        <w:t>“</w:t>
      </w:r>
      <w:r>
        <w:rPr>
          <w:lang w:val="ru-RU"/>
        </w:rPr>
        <w:t>Название тона</w:t>
      </w:r>
      <w:r w:rsidRPr="000A58D7">
        <w:rPr>
          <w:lang w:val="ru-RU"/>
        </w:rPr>
        <w:t>”</w:t>
      </w:r>
      <w:r>
        <w:rPr>
          <w:lang w:val="ru-RU"/>
        </w:rPr>
        <w:t xml:space="preserve"> </w:t>
      </w:r>
      <w:r>
        <w:t xml:space="preserve">додавати </w:t>
      </w:r>
      <w:proofErr w:type="spellStart"/>
      <w:r>
        <w:t>прив</w:t>
      </w:r>
      <w:proofErr w:type="spellEnd"/>
      <w:r w:rsidRPr="000A58D7">
        <w:rPr>
          <w:lang w:val="ru-RU"/>
        </w:rPr>
        <w:t>’</w:t>
      </w:r>
      <w:proofErr w:type="spellStart"/>
      <w:r>
        <w:rPr>
          <w:lang w:val="ru-RU"/>
        </w:rPr>
        <w:t>язку</w:t>
      </w:r>
      <w:proofErr w:type="spellEnd"/>
      <w:r>
        <w:rPr>
          <w:lang w:val="ru-RU"/>
        </w:rPr>
        <w:t xml:space="preserve"> до </w:t>
      </w:r>
      <w:r>
        <w:rPr>
          <w:lang w:val="en-US"/>
        </w:rPr>
        <w:t>framework</w:t>
      </w:r>
      <w:r w:rsidRPr="000A58D7">
        <w:rPr>
          <w:lang w:val="ru-RU"/>
        </w:rPr>
        <w:t>?</w:t>
      </w:r>
      <w:commentRangeEnd w:id="55"/>
      <w:r w:rsidR="00A801F0">
        <w:rPr>
          <w:rStyle w:val="CommentReference"/>
        </w:rPr>
        <w:commentReference w:id="55"/>
      </w:r>
    </w:p>
    <w:p w14:paraId="21D93AAC" w14:textId="47CD4C61" w:rsidR="000A58D7" w:rsidRDefault="000A58D7" w:rsidP="000A58D7">
      <w:pPr>
        <w:pStyle w:val="ListParagraph"/>
        <w:numPr>
          <w:ilvl w:val="0"/>
          <w:numId w:val="4"/>
        </w:numPr>
        <w:rPr>
          <w:lang w:val="ru-RU"/>
        </w:rPr>
      </w:pPr>
      <w:commentRangeStart w:id="56"/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треба в до</w:t>
      </w:r>
      <w:proofErr w:type="spellStart"/>
      <w:r>
        <w:t>відник</w:t>
      </w:r>
      <w:proofErr w:type="spellEnd"/>
      <w:r>
        <w:t xml:space="preserve"> </w:t>
      </w:r>
      <w:r w:rsidRPr="000A58D7">
        <w:rPr>
          <w:lang w:val="ru-RU"/>
        </w:rPr>
        <w:t>“</w:t>
      </w:r>
      <w:r>
        <w:rPr>
          <w:lang w:val="ru-RU"/>
        </w:rPr>
        <w:t>Объем</w:t>
      </w:r>
      <w:r w:rsidRPr="000A58D7">
        <w:rPr>
          <w:lang w:val="ru-RU"/>
        </w:rPr>
        <w:t>”</w:t>
      </w:r>
      <w:r>
        <w:rPr>
          <w:lang w:val="ru-RU"/>
        </w:rPr>
        <w:t xml:space="preserve"> </w:t>
      </w:r>
      <w:r>
        <w:t xml:space="preserve">додавати </w:t>
      </w:r>
      <w:proofErr w:type="spellStart"/>
      <w:r>
        <w:t>прив</w:t>
      </w:r>
      <w:proofErr w:type="spellEnd"/>
      <w:r w:rsidRPr="000A58D7">
        <w:rPr>
          <w:lang w:val="ru-RU"/>
        </w:rPr>
        <w:t>’</w:t>
      </w:r>
      <w:proofErr w:type="spellStart"/>
      <w:r>
        <w:rPr>
          <w:lang w:val="ru-RU"/>
        </w:rPr>
        <w:t>язку</w:t>
      </w:r>
      <w:proofErr w:type="spellEnd"/>
      <w:r>
        <w:rPr>
          <w:lang w:val="ru-RU"/>
        </w:rPr>
        <w:t xml:space="preserve"> до </w:t>
      </w:r>
      <w:r>
        <w:rPr>
          <w:lang w:val="en-US"/>
        </w:rPr>
        <w:t>framework</w:t>
      </w:r>
      <w:r w:rsidRPr="000A58D7">
        <w:rPr>
          <w:lang w:val="ru-RU"/>
        </w:rPr>
        <w:t>?</w:t>
      </w:r>
      <w:commentRangeEnd w:id="56"/>
      <w:r w:rsidR="00A801F0">
        <w:rPr>
          <w:rStyle w:val="CommentReference"/>
        </w:rPr>
        <w:commentReference w:id="56"/>
      </w:r>
    </w:p>
    <w:p w14:paraId="7BDF3B31" w14:textId="77777777" w:rsidR="004E6974" w:rsidRPr="004E6974" w:rsidRDefault="004E6974" w:rsidP="004E6974">
      <w:pPr>
        <w:pStyle w:val="ListParagraph"/>
        <w:numPr>
          <w:ilvl w:val="0"/>
          <w:numId w:val="4"/>
        </w:numPr>
        <w:rPr>
          <w:lang w:val="ru-RU"/>
        </w:rPr>
      </w:pPr>
      <w:commentRangeStart w:id="57"/>
      <w:proofErr w:type="spellStart"/>
      <w:r>
        <w:rPr>
          <w:lang w:val="ru-RU"/>
        </w:rPr>
        <w:t>Прохання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оновити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атрибути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</w:t>
      </w:r>
      <w:r>
        <w:t>ідника</w:t>
      </w:r>
      <w:proofErr w:type="spellEnd"/>
      <w:r>
        <w:t xml:space="preserve"> </w:t>
      </w:r>
      <w:r>
        <w:rPr>
          <w:lang w:val="en-US"/>
        </w:rPr>
        <w:t>Framework</w:t>
      </w:r>
      <w:r w:rsidRPr="00313618">
        <w:rPr>
          <w:lang w:val="ru-RU"/>
        </w:rPr>
        <w:t xml:space="preserve">. </w:t>
      </w:r>
      <w:proofErr w:type="spellStart"/>
      <w:r>
        <w:rPr>
          <w:lang w:val="ru-RU"/>
        </w:rPr>
        <w:t>Раныше</w:t>
      </w:r>
      <w:proofErr w:type="spellEnd"/>
      <w:r>
        <w:rPr>
          <w:lang w:val="ru-RU"/>
        </w:rPr>
        <w:t xml:space="preserve"> ми говорили,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туди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входити</w:t>
      </w:r>
      <w:proofErr w:type="spellEnd"/>
      <w:r>
        <w:rPr>
          <w:lang w:val="ru-RU"/>
        </w:rPr>
        <w:t xml:space="preserve"> </w:t>
      </w:r>
      <w:r>
        <w:t>і</w:t>
      </w:r>
      <w:proofErr w:type="spellStart"/>
      <w:r>
        <w:rPr>
          <w:lang w:val="ru-RU"/>
        </w:rPr>
        <w:t>нші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довідники</w:t>
      </w:r>
      <w:proofErr w:type="spellEnd"/>
      <w:r>
        <w:rPr>
          <w:lang w:val="ru-RU"/>
        </w:rPr>
        <w:t>:</w:t>
      </w:r>
    </w:p>
    <w:p w14:paraId="3DEEBBFD" w14:textId="77777777" w:rsidR="004E6974" w:rsidRPr="004E6974" w:rsidRDefault="004E6974" w:rsidP="004E6974">
      <w:pPr>
        <w:pStyle w:val="ListParagraph"/>
        <w:rPr>
          <w:lang w:val="ru-RU"/>
        </w:rPr>
      </w:pPr>
      <w:r w:rsidRPr="004E6974">
        <w:rPr>
          <w:lang w:val="ru-RU"/>
        </w:rPr>
        <w:t>-Вариант структура базовые значения</w:t>
      </w:r>
    </w:p>
    <w:p w14:paraId="0AAEB60D" w14:textId="77777777" w:rsidR="004E6974" w:rsidRPr="004E6974" w:rsidRDefault="004E6974" w:rsidP="004E6974">
      <w:pPr>
        <w:pStyle w:val="ListParagraph"/>
        <w:rPr>
          <w:lang w:val="ru-RU"/>
        </w:rPr>
      </w:pPr>
      <w:r w:rsidRPr="004E6974">
        <w:rPr>
          <w:lang w:val="ru-RU"/>
        </w:rPr>
        <w:t>-иерархия поставщиков</w:t>
      </w:r>
    </w:p>
    <w:p w14:paraId="6B8ABBBB" w14:textId="77777777" w:rsidR="004E6974" w:rsidRDefault="004E6974" w:rsidP="004E6974">
      <w:pPr>
        <w:pStyle w:val="ListParagraph"/>
        <w:rPr>
          <w:lang w:val="ru-RU"/>
        </w:rPr>
      </w:pPr>
      <w:r w:rsidRPr="004E6974">
        <w:rPr>
          <w:lang w:val="ru-RU"/>
        </w:rPr>
        <w:t>-Настройка структуры вариантов</w:t>
      </w:r>
      <w:r>
        <w:rPr>
          <w:lang w:val="ru-RU"/>
        </w:rPr>
        <w:br/>
      </w:r>
      <w:proofErr w:type="spellStart"/>
      <w:r>
        <w:rPr>
          <w:lang w:val="ru-RU"/>
        </w:rPr>
        <w:t>Навіщо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треба </w:t>
      </w:r>
      <w:proofErr w:type="spellStart"/>
      <w:r>
        <w:rPr>
          <w:lang w:val="ru-RU"/>
        </w:rPr>
        <w:t>зв</w:t>
      </w:r>
      <w:r w:rsidRPr="004E6974">
        <w:rPr>
          <w:lang w:val="ru-RU"/>
        </w:rPr>
        <w:t>’</w:t>
      </w:r>
      <w:r>
        <w:rPr>
          <w:lang w:val="ru-RU"/>
        </w:rPr>
        <w:t>язувати</w:t>
      </w:r>
      <w:proofErr w:type="spellEnd"/>
      <w:r>
        <w:rPr>
          <w:lang w:val="ru-RU"/>
        </w:rPr>
        <w:t xml:space="preserve"> з </w:t>
      </w:r>
      <w:r>
        <w:rPr>
          <w:lang w:val="en-US"/>
        </w:rPr>
        <w:t>framework</w:t>
      </w:r>
      <w:r w:rsidRPr="004E6974">
        <w:rPr>
          <w:lang w:val="ru-RU"/>
        </w:rPr>
        <w:t>?</w:t>
      </w:r>
      <w:commentRangeEnd w:id="57"/>
      <w:r w:rsidR="00FA69D5">
        <w:rPr>
          <w:rStyle w:val="CommentReference"/>
        </w:rPr>
        <w:commentReference w:id="57"/>
      </w:r>
    </w:p>
    <w:p w14:paraId="3E94201D" w14:textId="6E805AE1" w:rsidR="004E6974" w:rsidRDefault="00D364A7" w:rsidP="00D364A7">
      <w:pPr>
        <w:pStyle w:val="ListParagraph"/>
        <w:numPr>
          <w:ilvl w:val="0"/>
          <w:numId w:val="4"/>
        </w:numPr>
        <w:rPr>
          <w:lang w:val="ru-RU"/>
        </w:rPr>
      </w:pPr>
      <w:r w:rsidRPr="00D364A7">
        <w:rPr>
          <w:lang w:val="ru-RU"/>
        </w:rPr>
        <w:t xml:space="preserve">Формат таблиц для поддержания логики работы </w:t>
      </w:r>
      <w:proofErr w:type="spellStart"/>
      <w:r w:rsidRPr="00D364A7">
        <w:rPr>
          <w:lang w:val="ru-RU"/>
        </w:rPr>
        <w:t>framework</w:t>
      </w:r>
      <w:proofErr w:type="spellEnd"/>
      <w:r w:rsidRPr="00D364A7">
        <w:rPr>
          <w:lang w:val="ru-RU"/>
        </w:rPr>
        <w:t xml:space="preserve"> будет согласован на нашей стороне. Мы должны сформировать пример новых таблиц, если будем что-то менять</w:t>
      </w:r>
    </w:p>
    <w:p w14:paraId="13F106B8" w14:textId="566D0383" w:rsidR="00D364A7" w:rsidRPr="00D364A7" w:rsidRDefault="00A51ECA" w:rsidP="00D364A7">
      <w:pPr>
        <w:pStyle w:val="ListParagraph"/>
        <w:numPr>
          <w:ilvl w:val="0"/>
          <w:numId w:val="4"/>
        </w:numPr>
        <w:rPr>
          <w:lang w:val="ru-RU"/>
        </w:rPr>
      </w:pPr>
      <w:commentRangeStart w:id="58"/>
      <w:r w:rsidRPr="00A51ECA">
        <w:rPr>
          <w:lang w:val="ru-RU"/>
        </w:rPr>
        <w:t>Дима: Можно ли на основании фреймворк скрывать поля второго атрибута для заполнения?</w:t>
      </w:r>
      <w:commentRangeEnd w:id="58"/>
      <w:r w:rsidR="00A801F0">
        <w:rPr>
          <w:rStyle w:val="CommentReference"/>
        </w:rPr>
        <w:commentReference w:id="58"/>
      </w:r>
    </w:p>
    <w:p w14:paraId="5470B6C3" w14:textId="0784E252" w:rsidR="004E6974" w:rsidRPr="00D364A7" w:rsidRDefault="004E6974" w:rsidP="004E6974">
      <w:pPr>
        <w:rPr>
          <w:lang w:val="ru-RU"/>
        </w:rPr>
      </w:pPr>
    </w:p>
    <w:p w14:paraId="5489B800" w14:textId="77777777" w:rsidR="00072B0A" w:rsidRPr="00257FB8" w:rsidRDefault="00072B0A" w:rsidP="00D5341A"/>
    <w:p w14:paraId="1824CC03" w14:textId="77777777" w:rsidR="00022E53" w:rsidRPr="001E0FD0" w:rsidRDefault="00022E53" w:rsidP="004706E6">
      <w:pPr>
        <w:jc w:val="both"/>
      </w:pPr>
    </w:p>
    <w:p w14:paraId="1F6823AC" w14:textId="34E6DFCF" w:rsidR="003E3C81" w:rsidRPr="00456A5C" w:rsidRDefault="003E3C81" w:rsidP="004706E6">
      <w:pPr>
        <w:jc w:val="both"/>
      </w:pPr>
      <w:r w:rsidRPr="001E0FD0">
        <w:t xml:space="preserve"> </w:t>
      </w:r>
    </w:p>
    <w:p w14:paraId="383FAF28" w14:textId="77777777" w:rsidR="00140CF0" w:rsidRPr="004706E6" w:rsidRDefault="00140CF0" w:rsidP="00140CF0"/>
    <w:sectPr w:rsidR="00140CF0" w:rsidRPr="004706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Сергій Любимов" w:date="2023-02-06T12:05:00Z" w:initials="СЛ">
    <w:p w14:paraId="216E30C1" w14:textId="2AA6BD63" w:rsidR="00A801F0" w:rsidRPr="00D957B7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Справочник базовых значений</w:t>
      </w:r>
    </w:p>
  </w:comment>
  <w:comment w:id="14" w:author="Сергій Любимов" w:date="2023-02-06T12:05:00Z" w:initials="СЛ">
    <w:p w14:paraId="59BC5668" w14:textId="48016D1B" w:rsidR="00A801F0" w:rsidRPr="00D957B7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Значения «Номер тона», «Название тона» берутся из соответствующих справочников.</w:t>
      </w:r>
    </w:p>
  </w:comment>
  <w:comment w:id="16" w:author="Сергій Любимов" w:date="2023-02-06T12:08:00Z" w:initials="СЛ">
    <w:p w14:paraId="4D7DBEDB" w14:textId="764A3B96" w:rsidR="00A801F0" w:rsidRPr="00D957B7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Типы привязок к чему, к товару, или другим справочникам?</w:t>
      </w:r>
    </w:p>
  </w:comment>
  <w:comment w:id="27" w:author="Сергій Любимов" w:date="2023-02-06T18:48:00Z" w:initials="СЛ">
    <w:p w14:paraId="56F96CDE" w14:textId="62CF7636" w:rsidR="00A801F0" w:rsidRPr="0023600D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>Как тогда передавать в НАВ?</w:t>
      </w:r>
      <w:r>
        <w:rPr>
          <w:lang w:val="ru-RU"/>
        </w:rPr>
        <w:t xml:space="preserve"> </w:t>
      </w:r>
      <w:r>
        <w:t>У нас может быть столько записей на номер 10, сколько фреймворков. В НАВ «</w:t>
      </w:r>
      <w:r>
        <w:rPr>
          <w:lang w:val="ru-RU"/>
        </w:rPr>
        <w:t>Номер тона» - отдельный справочник, который используется для наполнения справочника хард атрибутов набора базовых значений связанного с фреймворком.</w:t>
      </w:r>
    </w:p>
  </w:comment>
  <w:comment w:id="28" w:author="Сергій Любимов" w:date="2023-02-06T18:47:00Z" w:initials="СЛ">
    <w:p w14:paraId="0D7248EA" w14:textId="54DC8881" w:rsidR="00A801F0" w:rsidRPr="0023600D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  <w:lang w:val="ru-RU"/>
        </w:rPr>
        <w:t>См. предыдущий комментарий.</w:t>
      </w:r>
    </w:p>
  </w:comment>
  <w:comment w:id="29" w:author="Сергій Любимов" w:date="2023-02-06T18:52:00Z" w:initials="СЛ">
    <w:p w14:paraId="4BF6EC01" w14:textId="68B3E17E" w:rsidR="00A801F0" w:rsidRPr="0023600D" w:rsidRDefault="00A801F0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Если это справочник базовых значений, тогда еще нужно поле «</w:t>
      </w:r>
      <w:r>
        <w:rPr>
          <w:lang w:val="ru-RU"/>
        </w:rPr>
        <w:t>Value», где будет храниться само базовое значение.</w:t>
      </w:r>
    </w:p>
  </w:comment>
  <w:comment w:id="30" w:author="Сергій Любимов" w:date="2023-02-06T18:45:00Z" w:initials="СЛ">
    <w:p w14:paraId="2BF0AD07" w14:textId="7DDA1C80" w:rsidR="00A801F0" w:rsidRPr="003D6392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Базовое значение будет всегда формироваться «на лету», без сохранения?</w:t>
      </w:r>
    </w:p>
  </w:comment>
  <w:comment w:id="38" w:author="Сергій Любимов" w:date="2023-02-06T21:06:00Z" w:initials="СЛ">
    <w:p w14:paraId="35AAE721" w14:textId="5C5F56DE" w:rsidR="00A801F0" w:rsidRPr="00BF72FB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 правилам из файла «</w:t>
      </w:r>
      <w:r w:rsidRPr="00BF72FB">
        <w:rPr>
          <w:lang w:val="ru-RU"/>
        </w:rPr>
        <w:t xml:space="preserve">15.07 </w:t>
      </w:r>
      <w:r w:rsidRPr="00BF72FB">
        <w:rPr>
          <w:lang w:val="ru-RU"/>
        </w:rPr>
        <w:t>Типи товарів по категоріям (</w:t>
      </w:r>
      <w:r w:rsidRPr="00BF72FB">
        <w:rPr>
          <w:lang w:val="ru-RU"/>
        </w:rPr>
        <w:t>002)_.xlsx</w:t>
      </w:r>
      <w:r>
        <w:rPr>
          <w:lang w:val="ru-RU"/>
        </w:rPr>
        <w:t>», по этим справочникам поставщик может только выбрать.</w:t>
      </w:r>
    </w:p>
  </w:comment>
  <w:comment w:id="47" w:author="Сергій Любимов" w:date="2023-02-07T08:51:00Z" w:initials="СЛ">
    <w:p w14:paraId="03B6B82E" w14:textId="189963AD" w:rsidR="00A801F0" w:rsidRPr="00F035B4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Редактирование возможно только до публикации номенклатурной позиции.</w:t>
      </w:r>
    </w:p>
  </w:comment>
  <w:comment w:id="49" w:author="Сергій Любимов" w:date="2023-02-07T08:58:00Z" w:initials="СЛ">
    <w:p w14:paraId="4F9194B3" w14:textId="3DD34E2E" w:rsidR="00A801F0" w:rsidRPr="00F035B4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Да. Это обязательный атрибут номенклатурной позиции при создании в НАВ.</w:t>
      </w:r>
    </w:p>
  </w:comment>
  <w:comment w:id="50" w:author="Сергій Любимов" w:date="2023-02-07T09:00:00Z" w:initials="СЛ">
    <w:p w14:paraId="6E6B1D17" w14:textId="59EDCE6F" w:rsidR="00A801F0" w:rsidRPr="00F035B4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Нет. Файл «</w:t>
      </w:r>
      <w:r w:rsidRPr="00BF72FB">
        <w:rPr>
          <w:lang w:val="ru-RU"/>
        </w:rPr>
        <w:t xml:space="preserve">15.07 </w:t>
      </w:r>
      <w:r w:rsidRPr="00BF72FB">
        <w:rPr>
          <w:lang w:val="ru-RU"/>
        </w:rPr>
        <w:t>Типи товарів по категоріям (</w:t>
      </w:r>
      <w:r w:rsidRPr="00BF72FB">
        <w:rPr>
          <w:lang w:val="ru-RU"/>
        </w:rPr>
        <w:t>002)_.xlsx</w:t>
      </w:r>
      <w:r>
        <w:rPr>
          <w:lang w:val="ru-RU"/>
        </w:rPr>
        <w:t>»</w:t>
      </w:r>
    </w:p>
  </w:comment>
  <w:comment w:id="51" w:author="Сергій Любимов" w:date="2023-02-07T09:01:00Z" w:initials="СЛ">
    <w:p w14:paraId="13156D97" w14:textId="24FA1F64" w:rsidR="00A801F0" w:rsidRPr="00F035B4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Нужна встреча для обсуждения.</w:t>
      </w:r>
    </w:p>
  </w:comment>
  <w:comment w:id="52" w:author="Сергій Любимов" w:date="2023-02-07T09:02:00Z" w:initials="СЛ">
    <w:p w14:paraId="00B5592A" w14:textId="09679231" w:rsidR="00A801F0" w:rsidRPr="00A801F0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FA69D5">
        <w:rPr>
          <w:lang w:val="ru-RU"/>
        </w:rPr>
        <w:t>Для согласования ответа нам нужна внутренняя встреча.</w:t>
      </w:r>
    </w:p>
  </w:comment>
  <w:comment w:id="53" w:author="Сергій Любимов" w:date="2023-02-07T09:22:00Z" w:initials="СЛ">
    <w:p w14:paraId="1DAC56C8" w14:textId="3BB2E192" w:rsidR="00F84D71" w:rsidRDefault="00F84D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Нет. Они как раз зависят от </w:t>
      </w:r>
      <w:r>
        <w:rPr>
          <w:lang w:val="ru-RU"/>
        </w:rPr>
        <w:t>фреймворка, а фреймворк зависит от набора базовых значений.</w:t>
      </w:r>
    </w:p>
    <w:p w14:paraId="58846D2A" w14:textId="3FA1A0AB" w:rsidR="00F84D71" w:rsidRPr="00F84D71" w:rsidRDefault="00F84D71">
      <w:pPr>
        <w:pStyle w:val="CommentText"/>
        <w:rPr>
          <w:lang w:val="ru-RU"/>
        </w:rPr>
      </w:pPr>
      <w:r>
        <w:rPr>
          <w:lang w:val="ru-RU"/>
        </w:rPr>
        <w:t>По примеру – нет. Списки будут зависеть от связанных с этими фреймворками базовых значений.</w:t>
      </w:r>
    </w:p>
  </w:comment>
  <w:comment w:id="54" w:author="Сергій Любимов" w:date="2023-02-07T09:06:00Z" w:initials="СЛ">
    <w:p w14:paraId="2267DF6E" w14:textId="1B53EC89" w:rsidR="00A801F0" w:rsidRPr="00A801F0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Нет. Справочник отдельно, </w:t>
      </w:r>
      <w:r>
        <w:rPr>
          <w:lang w:val="ru-RU"/>
        </w:rPr>
        <w:t>фреймворк отдельно.</w:t>
      </w:r>
    </w:p>
  </w:comment>
  <w:comment w:id="55" w:author="Сергій Любимов" w:date="2023-02-07T09:07:00Z" w:initials="СЛ">
    <w:p w14:paraId="62CBC067" w14:textId="67F2635E" w:rsidR="00A801F0" w:rsidRDefault="00A801F0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Нет. Справочник отдельно, </w:t>
      </w:r>
      <w:r>
        <w:rPr>
          <w:lang w:val="ru-RU"/>
        </w:rPr>
        <w:t>фреймворк отдельно.</w:t>
      </w:r>
    </w:p>
  </w:comment>
  <w:comment w:id="56" w:author="Сергій Любимов" w:date="2023-02-07T09:07:00Z" w:initials="СЛ">
    <w:p w14:paraId="58DB0003" w14:textId="1FA0E46C" w:rsidR="00A801F0" w:rsidRPr="00A801F0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Если «Объем» реализуется в Пиме как отдельный справочник – нет, если как справочник базовых значений – у набора базовых значений это поле пустое.</w:t>
      </w:r>
    </w:p>
  </w:comment>
  <w:comment w:id="57" w:author="Сергій Любимов" w:date="2023-02-07T09:11:00Z" w:initials="СЛ">
    <w:p w14:paraId="6F119BD4" w14:textId="2F8FFDCA" w:rsidR="00FA69D5" w:rsidRDefault="00FA69D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Справочники будут изменены и выгружены.</w:t>
      </w:r>
    </w:p>
    <w:p w14:paraId="50FB9A37" w14:textId="2E24F423" w:rsidR="00FA69D5" w:rsidRPr="00FA69D5" w:rsidRDefault="00FA69D5">
      <w:pPr>
        <w:pStyle w:val="CommentText"/>
        <w:rPr>
          <w:lang w:val="ru-RU"/>
        </w:rPr>
      </w:pPr>
      <w:r>
        <w:rPr>
          <w:lang w:val="ru-RU"/>
        </w:rPr>
        <w:t xml:space="preserve">Эти справочники содержат структуру и данные для </w:t>
      </w:r>
      <w:r>
        <w:rPr>
          <w:lang w:val="ru-RU"/>
        </w:rPr>
        <w:t>фреймворка.</w:t>
      </w:r>
    </w:p>
  </w:comment>
  <w:comment w:id="58" w:author="Сергій Любимов" w:date="2023-02-07T09:11:00Z" w:initials="СЛ">
    <w:p w14:paraId="7A67C8D7" w14:textId="5E5C461C" w:rsidR="00A801F0" w:rsidRPr="00A801F0" w:rsidRDefault="00A801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Если подразумевается набор базовых значений для создания варианта – 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6E30C1" w15:done="0"/>
  <w15:commentEx w15:paraId="59BC5668" w15:done="0"/>
  <w15:commentEx w15:paraId="4D7DBEDB" w15:done="0"/>
  <w15:commentEx w15:paraId="56F96CDE" w15:done="0"/>
  <w15:commentEx w15:paraId="0D7248EA" w15:done="0"/>
  <w15:commentEx w15:paraId="4BF6EC01" w15:done="0"/>
  <w15:commentEx w15:paraId="2BF0AD07" w15:done="0"/>
  <w15:commentEx w15:paraId="35AAE721" w15:done="0"/>
  <w15:commentEx w15:paraId="03B6B82E" w15:done="0"/>
  <w15:commentEx w15:paraId="4F9194B3" w15:done="0"/>
  <w15:commentEx w15:paraId="6E6B1D17" w15:done="0"/>
  <w15:commentEx w15:paraId="13156D97" w15:done="0"/>
  <w15:commentEx w15:paraId="00B5592A" w15:done="0"/>
  <w15:commentEx w15:paraId="58846D2A" w15:done="0"/>
  <w15:commentEx w15:paraId="2267DF6E" w15:done="0"/>
  <w15:commentEx w15:paraId="62CBC067" w15:done="0"/>
  <w15:commentEx w15:paraId="58DB0003" w15:done="0"/>
  <w15:commentEx w15:paraId="50FB9A37" w15:done="0"/>
  <w15:commentEx w15:paraId="7A67C8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6E30C1" w16cid:durableId="27AB4A2D"/>
  <w16cid:commentId w16cid:paraId="59BC5668" w16cid:durableId="27AB4A2E"/>
  <w16cid:commentId w16cid:paraId="4D7DBEDB" w16cid:durableId="27AB4A2F"/>
  <w16cid:commentId w16cid:paraId="56F96CDE" w16cid:durableId="27AB4A30"/>
  <w16cid:commentId w16cid:paraId="0D7248EA" w16cid:durableId="27AB4A31"/>
  <w16cid:commentId w16cid:paraId="4BF6EC01" w16cid:durableId="27AB4A32"/>
  <w16cid:commentId w16cid:paraId="2BF0AD07" w16cid:durableId="27AB4A33"/>
  <w16cid:commentId w16cid:paraId="35AAE721" w16cid:durableId="27AB4A34"/>
  <w16cid:commentId w16cid:paraId="03B6B82E" w16cid:durableId="27AB4A35"/>
  <w16cid:commentId w16cid:paraId="4F9194B3" w16cid:durableId="27AB4A36"/>
  <w16cid:commentId w16cid:paraId="6E6B1D17" w16cid:durableId="27AB4A37"/>
  <w16cid:commentId w16cid:paraId="13156D97" w16cid:durableId="27AB4A38"/>
  <w16cid:commentId w16cid:paraId="00B5592A" w16cid:durableId="27AB4A39"/>
  <w16cid:commentId w16cid:paraId="58846D2A" w16cid:durableId="27AB4A3A"/>
  <w16cid:commentId w16cid:paraId="2267DF6E" w16cid:durableId="27AB4A3B"/>
  <w16cid:commentId w16cid:paraId="62CBC067" w16cid:durableId="27AB4A3C"/>
  <w16cid:commentId w16cid:paraId="58DB0003" w16cid:durableId="27AB4A3D"/>
  <w16cid:commentId w16cid:paraId="50FB9A37" w16cid:durableId="27AB4A3E"/>
  <w16cid:commentId w16cid:paraId="7A67C8D7" w16cid:durableId="27AB4A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CAB"/>
    <w:multiLevelType w:val="hybridMultilevel"/>
    <w:tmpl w:val="7730CB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4E50"/>
    <w:multiLevelType w:val="hybridMultilevel"/>
    <w:tmpl w:val="4784E7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6372"/>
    <w:multiLevelType w:val="hybridMultilevel"/>
    <w:tmpl w:val="99CA72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5ED0"/>
    <w:multiLevelType w:val="hybridMultilevel"/>
    <w:tmpl w:val="3C7602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4714"/>
    <w:multiLevelType w:val="hybridMultilevel"/>
    <w:tmpl w:val="247650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471EC"/>
    <w:multiLevelType w:val="hybridMultilevel"/>
    <w:tmpl w:val="2DC08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162A"/>
    <w:multiLevelType w:val="hybridMultilevel"/>
    <w:tmpl w:val="DD1282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57F5E"/>
    <w:multiLevelType w:val="hybridMultilevel"/>
    <w:tmpl w:val="F816F6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14A89"/>
    <w:multiLevelType w:val="hybridMultilevel"/>
    <w:tmpl w:val="605876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814B0"/>
    <w:multiLevelType w:val="hybridMultilevel"/>
    <w:tmpl w:val="9AD430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F41BD"/>
    <w:multiLevelType w:val="hybridMultilevel"/>
    <w:tmpl w:val="7E0E42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980713">
    <w:abstractNumId w:val="0"/>
  </w:num>
  <w:num w:numId="2" w16cid:durableId="344870143">
    <w:abstractNumId w:val="1"/>
  </w:num>
  <w:num w:numId="3" w16cid:durableId="703363677">
    <w:abstractNumId w:val="6"/>
  </w:num>
  <w:num w:numId="4" w16cid:durableId="1545095906">
    <w:abstractNumId w:val="2"/>
  </w:num>
  <w:num w:numId="5" w16cid:durableId="842626946">
    <w:abstractNumId w:val="4"/>
  </w:num>
  <w:num w:numId="6" w16cid:durableId="236136801">
    <w:abstractNumId w:val="7"/>
  </w:num>
  <w:num w:numId="7" w16cid:durableId="1602567636">
    <w:abstractNumId w:val="3"/>
  </w:num>
  <w:num w:numId="8" w16cid:durableId="1262446585">
    <w:abstractNumId w:val="9"/>
  </w:num>
  <w:num w:numId="9" w16cid:durableId="1293899188">
    <w:abstractNumId w:val="5"/>
  </w:num>
  <w:num w:numId="10" w16cid:durableId="1384986253">
    <w:abstractNumId w:val="10"/>
  </w:num>
  <w:num w:numId="11" w16cid:durableId="136428306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roslav Rudenok">
    <w15:presenceInfo w15:providerId="Windows Live" w15:userId="7eeb847308146017"/>
  </w15:person>
  <w15:person w15:author="Сергій Любимов">
    <w15:presenceInfo w15:providerId="AD" w15:userId="S-1-5-21-1007891871-1114245630-56781596-13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48A"/>
    <w:rsid w:val="00017CD3"/>
    <w:rsid w:val="000201C9"/>
    <w:rsid w:val="00022E53"/>
    <w:rsid w:val="00023707"/>
    <w:rsid w:val="00031392"/>
    <w:rsid w:val="000404D0"/>
    <w:rsid w:val="00070F21"/>
    <w:rsid w:val="00072B0A"/>
    <w:rsid w:val="000919A6"/>
    <w:rsid w:val="0009219C"/>
    <w:rsid w:val="00093783"/>
    <w:rsid w:val="00097590"/>
    <w:rsid w:val="000A0CD5"/>
    <w:rsid w:val="000A58D7"/>
    <w:rsid w:val="000E2410"/>
    <w:rsid w:val="000F24ED"/>
    <w:rsid w:val="000F60FE"/>
    <w:rsid w:val="00103659"/>
    <w:rsid w:val="00107D96"/>
    <w:rsid w:val="00113AAE"/>
    <w:rsid w:val="00123E03"/>
    <w:rsid w:val="00123E81"/>
    <w:rsid w:val="001254AD"/>
    <w:rsid w:val="001272DE"/>
    <w:rsid w:val="00140CF0"/>
    <w:rsid w:val="0017020C"/>
    <w:rsid w:val="001746EA"/>
    <w:rsid w:val="00174F2F"/>
    <w:rsid w:val="00182F4C"/>
    <w:rsid w:val="001844CB"/>
    <w:rsid w:val="001920EA"/>
    <w:rsid w:val="001B34A1"/>
    <w:rsid w:val="001B5163"/>
    <w:rsid w:val="001D1B8B"/>
    <w:rsid w:val="001E0FD0"/>
    <w:rsid w:val="00206A6C"/>
    <w:rsid w:val="0021436A"/>
    <w:rsid w:val="00227373"/>
    <w:rsid w:val="00234304"/>
    <w:rsid w:val="0023600D"/>
    <w:rsid w:val="002468D1"/>
    <w:rsid w:val="00257FB8"/>
    <w:rsid w:val="00271046"/>
    <w:rsid w:val="00281F2B"/>
    <w:rsid w:val="00290165"/>
    <w:rsid w:val="0029769F"/>
    <w:rsid w:val="002A3D40"/>
    <w:rsid w:val="002A72D8"/>
    <w:rsid w:val="002B0651"/>
    <w:rsid w:val="002E6A90"/>
    <w:rsid w:val="002F58C7"/>
    <w:rsid w:val="00310C3A"/>
    <w:rsid w:val="00312015"/>
    <w:rsid w:val="00313618"/>
    <w:rsid w:val="00314DDB"/>
    <w:rsid w:val="003236CA"/>
    <w:rsid w:val="00331F59"/>
    <w:rsid w:val="00340029"/>
    <w:rsid w:val="0034558D"/>
    <w:rsid w:val="00355DC8"/>
    <w:rsid w:val="003835DA"/>
    <w:rsid w:val="00386DB9"/>
    <w:rsid w:val="003A1032"/>
    <w:rsid w:val="003A38FC"/>
    <w:rsid w:val="003B2E16"/>
    <w:rsid w:val="003C2368"/>
    <w:rsid w:val="003D6392"/>
    <w:rsid w:val="003E3C81"/>
    <w:rsid w:val="00456A5C"/>
    <w:rsid w:val="00470396"/>
    <w:rsid w:val="004706E6"/>
    <w:rsid w:val="004B18F9"/>
    <w:rsid w:val="004B7E76"/>
    <w:rsid w:val="004C1417"/>
    <w:rsid w:val="004D3406"/>
    <w:rsid w:val="004E6974"/>
    <w:rsid w:val="004E73C6"/>
    <w:rsid w:val="0050448A"/>
    <w:rsid w:val="00545BD5"/>
    <w:rsid w:val="005810F5"/>
    <w:rsid w:val="00596CD1"/>
    <w:rsid w:val="005A7491"/>
    <w:rsid w:val="005B30ED"/>
    <w:rsid w:val="005B533E"/>
    <w:rsid w:val="005C6738"/>
    <w:rsid w:val="005D3C11"/>
    <w:rsid w:val="005D6862"/>
    <w:rsid w:val="006109F5"/>
    <w:rsid w:val="00623BA6"/>
    <w:rsid w:val="00691278"/>
    <w:rsid w:val="006946E6"/>
    <w:rsid w:val="006C220E"/>
    <w:rsid w:val="006D5B27"/>
    <w:rsid w:val="006D6075"/>
    <w:rsid w:val="006D735E"/>
    <w:rsid w:val="006E0EA6"/>
    <w:rsid w:val="006F097E"/>
    <w:rsid w:val="006F4761"/>
    <w:rsid w:val="0070210D"/>
    <w:rsid w:val="00713735"/>
    <w:rsid w:val="007228E9"/>
    <w:rsid w:val="0073094D"/>
    <w:rsid w:val="00736868"/>
    <w:rsid w:val="0073794E"/>
    <w:rsid w:val="007452B4"/>
    <w:rsid w:val="0076242F"/>
    <w:rsid w:val="007B52DC"/>
    <w:rsid w:val="007C6FA2"/>
    <w:rsid w:val="0082022C"/>
    <w:rsid w:val="0082281B"/>
    <w:rsid w:val="00824121"/>
    <w:rsid w:val="00834D2F"/>
    <w:rsid w:val="0087361F"/>
    <w:rsid w:val="00877856"/>
    <w:rsid w:val="008804A6"/>
    <w:rsid w:val="008836D3"/>
    <w:rsid w:val="008A029E"/>
    <w:rsid w:val="008A52B9"/>
    <w:rsid w:val="008B6A93"/>
    <w:rsid w:val="008C2887"/>
    <w:rsid w:val="008E59D5"/>
    <w:rsid w:val="008F0A5A"/>
    <w:rsid w:val="008F15F6"/>
    <w:rsid w:val="008F4696"/>
    <w:rsid w:val="00900DE6"/>
    <w:rsid w:val="00907078"/>
    <w:rsid w:val="00936320"/>
    <w:rsid w:val="0094274C"/>
    <w:rsid w:val="00945381"/>
    <w:rsid w:val="009706FC"/>
    <w:rsid w:val="00992D19"/>
    <w:rsid w:val="009F6176"/>
    <w:rsid w:val="009F6E97"/>
    <w:rsid w:val="00A047EC"/>
    <w:rsid w:val="00A17826"/>
    <w:rsid w:val="00A23D0E"/>
    <w:rsid w:val="00A35E3F"/>
    <w:rsid w:val="00A47698"/>
    <w:rsid w:val="00A51B53"/>
    <w:rsid w:val="00A51ECA"/>
    <w:rsid w:val="00A578C5"/>
    <w:rsid w:val="00A60562"/>
    <w:rsid w:val="00A7478E"/>
    <w:rsid w:val="00A801F0"/>
    <w:rsid w:val="00A94BCF"/>
    <w:rsid w:val="00A962D8"/>
    <w:rsid w:val="00AE686E"/>
    <w:rsid w:val="00AF2D6B"/>
    <w:rsid w:val="00B041F6"/>
    <w:rsid w:val="00B241F7"/>
    <w:rsid w:val="00B328D4"/>
    <w:rsid w:val="00B47F75"/>
    <w:rsid w:val="00B5624D"/>
    <w:rsid w:val="00B715B0"/>
    <w:rsid w:val="00B80EAB"/>
    <w:rsid w:val="00B842F5"/>
    <w:rsid w:val="00B84ECB"/>
    <w:rsid w:val="00B9145D"/>
    <w:rsid w:val="00BB5F59"/>
    <w:rsid w:val="00BE7E9B"/>
    <w:rsid w:val="00BF72FB"/>
    <w:rsid w:val="00C00F8A"/>
    <w:rsid w:val="00C013F3"/>
    <w:rsid w:val="00C06CD2"/>
    <w:rsid w:val="00C0759D"/>
    <w:rsid w:val="00C11D92"/>
    <w:rsid w:val="00C25228"/>
    <w:rsid w:val="00C42E23"/>
    <w:rsid w:val="00C71404"/>
    <w:rsid w:val="00C86E8D"/>
    <w:rsid w:val="00CA23AB"/>
    <w:rsid w:val="00CB2F88"/>
    <w:rsid w:val="00D03B66"/>
    <w:rsid w:val="00D13489"/>
    <w:rsid w:val="00D14DAB"/>
    <w:rsid w:val="00D15254"/>
    <w:rsid w:val="00D2117F"/>
    <w:rsid w:val="00D364A7"/>
    <w:rsid w:val="00D5341A"/>
    <w:rsid w:val="00D57EB1"/>
    <w:rsid w:val="00D63975"/>
    <w:rsid w:val="00D81950"/>
    <w:rsid w:val="00D957B7"/>
    <w:rsid w:val="00D97937"/>
    <w:rsid w:val="00DA260D"/>
    <w:rsid w:val="00DB492A"/>
    <w:rsid w:val="00DC707C"/>
    <w:rsid w:val="00DE12E2"/>
    <w:rsid w:val="00DF188D"/>
    <w:rsid w:val="00E01FF9"/>
    <w:rsid w:val="00E128BD"/>
    <w:rsid w:val="00E12BA2"/>
    <w:rsid w:val="00E440B2"/>
    <w:rsid w:val="00E50F14"/>
    <w:rsid w:val="00E64778"/>
    <w:rsid w:val="00E76ED1"/>
    <w:rsid w:val="00E8001F"/>
    <w:rsid w:val="00E900C7"/>
    <w:rsid w:val="00E90B21"/>
    <w:rsid w:val="00EB64A7"/>
    <w:rsid w:val="00EE2664"/>
    <w:rsid w:val="00EE3D4D"/>
    <w:rsid w:val="00EF3F5F"/>
    <w:rsid w:val="00F035B4"/>
    <w:rsid w:val="00F06883"/>
    <w:rsid w:val="00F1549A"/>
    <w:rsid w:val="00F322F2"/>
    <w:rsid w:val="00F565D7"/>
    <w:rsid w:val="00F56DF7"/>
    <w:rsid w:val="00F57032"/>
    <w:rsid w:val="00F81A0C"/>
    <w:rsid w:val="00F84D71"/>
    <w:rsid w:val="00F86A42"/>
    <w:rsid w:val="00F91D16"/>
    <w:rsid w:val="00F94EBB"/>
    <w:rsid w:val="00FA69D5"/>
    <w:rsid w:val="00FE6628"/>
    <w:rsid w:val="00FF4705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1A75"/>
  <w15:chartTrackingRefBased/>
  <w15:docId w15:val="{DA75A84A-2F0A-4AEE-A0F7-F10B13FE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145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0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0C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5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60FE"/>
    <w:pPr>
      <w:ind w:left="720"/>
      <w:contextualSpacing/>
    </w:pPr>
  </w:style>
  <w:style w:type="table" w:styleId="TableGrid">
    <w:name w:val="Table Grid"/>
    <w:basedOn w:val="TableNormal"/>
    <w:uiPriority w:val="59"/>
    <w:rsid w:val="00FF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A0CD5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95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7B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10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FBF7A-5888-4F7F-9416-FF920819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9</Pages>
  <Words>9222</Words>
  <Characters>5257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Rudenok</dc:creator>
  <cp:keywords/>
  <dc:description/>
  <cp:lastModifiedBy>Yaroslav Rudenok</cp:lastModifiedBy>
  <cp:revision>11</cp:revision>
  <cp:lastPrinted>2023-03-02T14:17:00Z</cp:lastPrinted>
  <dcterms:created xsi:type="dcterms:W3CDTF">2023-02-06T10:00:00Z</dcterms:created>
  <dcterms:modified xsi:type="dcterms:W3CDTF">2023-03-02T14:17:00Z</dcterms:modified>
</cp:coreProperties>
</file>